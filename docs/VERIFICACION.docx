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B7E2" w14:textId="03662D40" w:rsidR="000C6947" w:rsidRPr="004B6425" w:rsidRDefault="000C6947" w:rsidP="005974BE">
      <w:pPr>
        <w:jc w:val="both"/>
        <w:rPr>
          <w:rFonts w:cstheme="minorHAnsi"/>
          <w:sz w:val="20"/>
          <w:szCs w:val="20"/>
        </w:rPr>
      </w:pPr>
    </w:p>
    <w:p w14:paraId="3DAE522C" w14:textId="70B2A727" w:rsidR="000C6947" w:rsidRPr="004B6425" w:rsidRDefault="000C6947" w:rsidP="00BE7795">
      <w:pPr>
        <w:jc w:val="center"/>
        <w:rPr>
          <w:rFonts w:cstheme="minorHAnsi"/>
          <w:b/>
          <w:bCs/>
          <w:sz w:val="20"/>
          <w:szCs w:val="20"/>
        </w:rPr>
      </w:pPr>
      <w:r w:rsidRPr="004B6425">
        <w:rPr>
          <w:rFonts w:cstheme="minorHAnsi"/>
          <w:b/>
          <w:bCs/>
          <w:sz w:val="20"/>
          <w:szCs w:val="20"/>
        </w:rPr>
        <w:t>Documento de Entendimiento y Aceptación.</w:t>
      </w:r>
    </w:p>
    <w:p w14:paraId="7FBFA079" w14:textId="77777777" w:rsidR="000C6947" w:rsidRPr="001B6A69" w:rsidRDefault="000C6947" w:rsidP="005974BE">
      <w:pPr>
        <w:jc w:val="both"/>
        <w:rPr>
          <w:rFonts w:cstheme="minorHAnsi"/>
          <w:sz w:val="20"/>
          <w:szCs w:val="20"/>
        </w:rPr>
      </w:pPr>
    </w:p>
    <w:p w14:paraId="5D42DB2C" w14:textId="11482400" w:rsidR="008E6E6C" w:rsidRPr="001B6A69" w:rsidRDefault="008E6E6C" w:rsidP="008E6E6C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Yo</w:t>
      </w:r>
      <w:r w:rsidR="009A1472" w:rsidRPr="001B6A69">
        <w:rPr>
          <w:rFonts w:cstheme="minorHAnsi"/>
          <w:sz w:val="20"/>
          <w:szCs w:val="20"/>
        </w:rPr>
        <w:t xml:space="preserve"> </w:t>
      </w:r>
      <w:r w:rsidR="005F0DD0" w:rsidRPr="005F0DD0">
        <w:rPr>
          <w:rFonts w:cstheme="minorHAnsi"/>
          <w:b/>
          <w:bCs/>
          <w:sz w:val="20"/>
          <w:szCs w:val="20"/>
          <w:lang w:val="es-EC"/>
        </w:rPr>
        <w:t>${</w:t>
      </w:r>
      <w:proofErr w:type="spellStart"/>
      <w:r w:rsidR="005F0DD0" w:rsidRPr="005F0DD0">
        <w:rPr>
          <w:rFonts w:cstheme="minorHAnsi"/>
          <w:b/>
          <w:bCs/>
          <w:sz w:val="20"/>
          <w:szCs w:val="20"/>
          <w:lang w:val="es-EC"/>
        </w:rPr>
        <w:t>edit_nombres_apellidos</w:t>
      </w:r>
      <w:proofErr w:type="spellEnd"/>
      <w:r w:rsidR="005F0DD0" w:rsidRPr="005F0DD0">
        <w:rPr>
          <w:rFonts w:cstheme="minorHAnsi"/>
          <w:b/>
          <w:bCs/>
          <w:sz w:val="20"/>
          <w:szCs w:val="20"/>
          <w:lang w:val="es-EC"/>
        </w:rPr>
        <w:t xml:space="preserve">} </w:t>
      </w:r>
      <w:r w:rsidR="008D6402" w:rsidRPr="00D16FED">
        <w:rPr>
          <w:rFonts w:cstheme="minorHAnsi"/>
          <w:sz w:val="20"/>
          <w:szCs w:val="20"/>
        </w:rPr>
        <w:t>documento</w:t>
      </w:r>
      <w:r w:rsidRPr="001B6A69">
        <w:rPr>
          <w:rFonts w:cstheme="minorHAnsi"/>
          <w:sz w:val="20"/>
          <w:szCs w:val="20"/>
        </w:rPr>
        <w:t xml:space="preserve"> de identidad No</w:t>
      </w:r>
      <w:bookmarkStart w:id="0" w:name="_Hlk149588361"/>
      <w:r w:rsidR="004679A7" w:rsidRPr="001B6A69">
        <w:rPr>
          <w:rFonts w:cstheme="minorHAnsi"/>
          <w:sz w:val="20"/>
          <w:szCs w:val="20"/>
        </w:rPr>
        <w:t>.</w:t>
      </w:r>
      <w:r w:rsidR="00356E98" w:rsidRPr="00EA367E">
        <w:rPr>
          <w:rFonts w:cstheme="minorHAnsi"/>
          <w:sz w:val="20"/>
          <w:szCs w:val="20"/>
        </w:rPr>
        <w:t xml:space="preserve"> </w:t>
      </w:r>
      <w:r w:rsidR="005F0DD0" w:rsidRPr="005F0DD0">
        <w:rPr>
          <w:rFonts w:cstheme="minorHAnsi"/>
          <w:b/>
          <w:bCs/>
          <w:sz w:val="20"/>
          <w:szCs w:val="20"/>
          <w:lang w:val="es-EC"/>
        </w:rPr>
        <w:t>${</w:t>
      </w:r>
      <w:proofErr w:type="spellStart"/>
      <w:r w:rsidR="005F0DD0" w:rsidRPr="005F0DD0">
        <w:rPr>
          <w:rFonts w:cstheme="minorHAnsi"/>
          <w:b/>
          <w:bCs/>
          <w:sz w:val="20"/>
          <w:szCs w:val="20"/>
          <w:lang w:val="es-EC"/>
        </w:rPr>
        <w:t>edit_numero_cedula</w:t>
      </w:r>
      <w:proofErr w:type="spellEnd"/>
      <w:r w:rsidR="005F0DD0" w:rsidRPr="005F0DD0">
        <w:rPr>
          <w:rFonts w:cstheme="minorHAnsi"/>
          <w:b/>
          <w:bCs/>
          <w:sz w:val="20"/>
          <w:szCs w:val="20"/>
          <w:lang w:val="es-EC"/>
        </w:rPr>
        <w:t>}</w:t>
      </w:r>
      <w:r w:rsidR="00790197" w:rsidRPr="001B6A69">
        <w:rPr>
          <w:rFonts w:cstheme="minorHAnsi"/>
          <w:sz w:val="20"/>
          <w:szCs w:val="20"/>
        </w:rPr>
        <w:t xml:space="preserve"> </w:t>
      </w:r>
      <w:bookmarkEnd w:id="0"/>
      <w:r w:rsidR="00D72158" w:rsidRPr="001B6A69">
        <w:rPr>
          <w:rFonts w:cstheme="minorHAnsi"/>
          <w:sz w:val="20"/>
          <w:szCs w:val="20"/>
        </w:rPr>
        <w:t>declaro</w:t>
      </w:r>
      <w:r w:rsidRPr="001B6A69">
        <w:rPr>
          <w:rFonts w:cstheme="minorHAnsi"/>
          <w:sz w:val="20"/>
          <w:szCs w:val="20"/>
        </w:rPr>
        <w:t xml:space="preserve"> haber recibido una información adecuada, veraz, clara, oportuna y completa sobre los servicios ofrecidos de la Empresa QORIT TRAVEL AGENCY S.A, así como los costos preferenciales en productos turísticos, condiciones de contratación y demás aspectos relevantes de los mismos, y acepto los beneficios y ventajas de la prestación de servicios que acabo de contratar con la compañía QORIT TRAVEL AGENCY S.A. </w:t>
      </w:r>
    </w:p>
    <w:p w14:paraId="776BFCD9" w14:textId="68DF0F0F" w:rsidR="00D920FF" w:rsidRPr="001B6A69" w:rsidRDefault="00D920FF" w:rsidP="005974BE">
      <w:pPr>
        <w:jc w:val="both"/>
        <w:rPr>
          <w:rFonts w:cstheme="minorHAnsi"/>
          <w:sz w:val="20"/>
          <w:szCs w:val="20"/>
        </w:rPr>
      </w:pPr>
    </w:p>
    <w:p w14:paraId="4C0FE376" w14:textId="72EB83F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1" w:author="Wagner Cevallos S." w:date="2022-12-14T17:51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mis beneficios se activan con la firma del contrato</w:t>
      </w:r>
      <w:r w:rsidR="007777D2" w:rsidRPr="001B6A69">
        <w:rPr>
          <w:rFonts w:cstheme="minorHAnsi"/>
          <w:sz w:val="20"/>
          <w:szCs w:val="20"/>
        </w:rPr>
        <w:t>_________</w:t>
      </w:r>
      <w:r w:rsidR="008E6E6C" w:rsidRPr="001B6A69">
        <w:rPr>
          <w:rFonts w:cstheme="minorHAnsi"/>
          <w:sz w:val="20"/>
          <w:szCs w:val="20"/>
        </w:rPr>
        <w:t>_</w:t>
      </w:r>
    </w:p>
    <w:p w14:paraId="4B5FA109" w14:textId="3F63F02A" w:rsidR="00884D21" w:rsidRPr="001B6A69" w:rsidRDefault="00884D21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2" w:author="Wagner Cevallos S." w:date="2022-12-14T17:51:00Z">
        <w:r w:rsidRPr="001B6A69">
          <w:rPr>
            <w:rFonts w:cstheme="minorHAnsi"/>
            <w:sz w:val="20"/>
            <w:szCs w:val="20"/>
          </w:rPr>
          <w:t>Entiendo y acepto que mis beneficios del programa de noches anuales empiezan</w:t>
        </w:r>
      </w:ins>
      <w:ins w:id="3" w:author="Wagner Cevallos S." w:date="2022-12-14T17:52:00Z">
        <w:r w:rsidRPr="001B6A69">
          <w:rPr>
            <w:rFonts w:cstheme="minorHAnsi"/>
            <w:sz w:val="20"/>
            <w:szCs w:val="20"/>
          </w:rPr>
          <w:t xml:space="preserve"> a partir del año 2023. _______________</w:t>
        </w:r>
      </w:ins>
    </w:p>
    <w:p w14:paraId="4F102F50" w14:textId="76608D1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4" w:author="Wagner Cevallos S." w:date="2022-12-14T17:58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</w:t>
      </w:r>
      <w:r w:rsidR="001B6A69" w:rsidRPr="001B6A69">
        <w:rPr>
          <w:rFonts w:cstheme="minorHAnsi"/>
          <w:sz w:val="20"/>
          <w:szCs w:val="20"/>
        </w:rPr>
        <w:t>el uso de mis noches anuales puede</w:t>
      </w:r>
      <w:ins w:id="5" w:author="Wagner Cevallos S." w:date="2022-12-14T17:52:00Z">
        <w:r w:rsidR="00884D21" w:rsidRPr="001B6A69">
          <w:rPr>
            <w:rFonts w:cstheme="minorHAnsi"/>
            <w:sz w:val="20"/>
            <w:szCs w:val="20"/>
          </w:rPr>
          <w:t xml:space="preserve"> ser usadas de manera semanal, multinoche o de forma </w:t>
        </w:r>
      </w:ins>
      <w:ins w:id="6" w:author="Wagner Cevallos S." w:date="2022-12-14T17:54:00Z">
        <w:r w:rsidR="00884D21" w:rsidRPr="001B6A69">
          <w:rPr>
            <w:rFonts w:cstheme="minorHAnsi"/>
            <w:sz w:val="20"/>
            <w:szCs w:val="20"/>
          </w:rPr>
          <w:t>individual</w:t>
        </w:r>
      </w:ins>
      <w:del w:id="7" w:author="Wagner Cevallos S." w:date="2022-12-14T17:53:00Z">
        <w:r w:rsidRPr="001B6A69" w:rsidDel="00884D21">
          <w:rPr>
            <w:rFonts w:cstheme="minorHAnsi"/>
            <w:sz w:val="20"/>
            <w:szCs w:val="20"/>
          </w:rPr>
          <w:delText xml:space="preserve"> </w:delText>
        </w:r>
      </w:del>
      <w:del w:id="8" w:author="Wagner Cevallos S." w:date="2022-12-14T17:52:00Z">
        <w:r w:rsidRPr="001B6A69" w:rsidDel="00884D21">
          <w:rPr>
            <w:rFonts w:cstheme="minorHAnsi"/>
            <w:sz w:val="20"/>
            <w:szCs w:val="20"/>
          </w:rPr>
          <w:delText>ser fraccionado</w:delText>
        </w:r>
      </w:del>
      <w:r w:rsidRPr="001B6A69">
        <w:rPr>
          <w:rFonts w:cstheme="minorHAnsi"/>
          <w:sz w:val="20"/>
          <w:szCs w:val="20"/>
        </w:rPr>
        <w:t xml:space="preserve"> y se usan previo el pago de </w:t>
      </w:r>
      <w:r w:rsidR="008E6E6C" w:rsidRPr="001B6A69">
        <w:rPr>
          <w:rFonts w:cstheme="minorHAnsi"/>
          <w:sz w:val="20"/>
          <w:szCs w:val="20"/>
        </w:rPr>
        <w:t xml:space="preserve">recargos </w:t>
      </w:r>
      <w:r w:rsidRPr="001B6A69">
        <w:rPr>
          <w:rFonts w:cstheme="minorHAnsi"/>
          <w:sz w:val="20"/>
          <w:szCs w:val="20"/>
        </w:rPr>
        <w:t>por noche</w:t>
      </w:r>
      <w:ins w:id="9" w:author="Wagner Cevallos S." w:date="2022-12-14T17:53:00Z">
        <w:r w:rsidR="00884D21" w:rsidRPr="001B6A69">
          <w:rPr>
            <w:rFonts w:cstheme="minorHAnsi"/>
            <w:sz w:val="20"/>
            <w:szCs w:val="20"/>
          </w:rPr>
          <w:t xml:space="preserve"> de $58.50 USD</w:t>
        </w:r>
      </w:ins>
      <w:r w:rsidR="008E6E6C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y uso de instalaciones mismo valores que se establecen dependiendo del uso y </w:t>
      </w:r>
      <w:r w:rsidR="009A1472" w:rsidRPr="001B6A69">
        <w:rPr>
          <w:rFonts w:cstheme="minorHAnsi"/>
          <w:sz w:val="20"/>
          <w:szCs w:val="20"/>
        </w:rPr>
        <w:t>temporada. _</w:t>
      </w:r>
      <w:r w:rsidR="008E6E6C" w:rsidRPr="001B6A69">
        <w:rPr>
          <w:rFonts w:cstheme="minorHAnsi"/>
          <w:sz w:val="20"/>
          <w:szCs w:val="20"/>
        </w:rPr>
        <w:t>_____________</w:t>
      </w:r>
    </w:p>
    <w:p w14:paraId="015C145B" w14:textId="4CE2CAED" w:rsidR="00EC233A" w:rsidRPr="001B6A69" w:rsidRDefault="00EC233A" w:rsidP="005974BE">
      <w:pPr>
        <w:pStyle w:val="Prrafodelista"/>
        <w:numPr>
          <w:ilvl w:val="0"/>
          <w:numId w:val="2"/>
        </w:numPr>
        <w:jc w:val="both"/>
        <w:rPr>
          <w:ins w:id="10" w:author="Wagner Cevallos S." w:date="2022-12-14T18:06:00Z"/>
          <w:rFonts w:cstheme="minorHAnsi"/>
          <w:sz w:val="20"/>
          <w:szCs w:val="20"/>
        </w:rPr>
      </w:pPr>
      <w:ins w:id="11" w:author="Wagner Cevallos S." w:date="2022-12-14T17:58:00Z">
        <w:r w:rsidRPr="001B6A69">
          <w:rPr>
            <w:rFonts w:cstheme="minorHAnsi"/>
            <w:sz w:val="20"/>
            <w:szCs w:val="20"/>
          </w:rPr>
          <w:t xml:space="preserve">Entiendo y acepto </w:t>
        </w:r>
      </w:ins>
      <w:ins w:id="12" w:author="Wagner Cevallos S." w:date="2022-12-14T18:00:00Z">
        <w:r w:rsidRPr="001B6A69">
          <w:rPr>
            <w:rFonts w:cstheme="minorHAnsi"/>
            <w:sz w:val="20"/>
            <w:szCs w:val="20"/>
          </w:rPr>
          <w:t>que el uso de mis noches anuales es de uso exclusivo en los siguientes destinos: Ecuador:</w:t>
        </w:r>
      </w:ins>
      <w:ins w:id="13" w:author="Wagner Cevallos S." w:date="2022-12-14T18:01:00Z">
        <w:r w:rsidRPr="001B6A69">
          <w:rPr>
            <w:rFonts w:cstheme="minorHAnsi"/>
            <w:sz w:val="20"/>
            <w:szCs w:val="20"/>
          </w:rPr>
          <w:t xml:space="preserve"> Quito,</w:t>
        </w:r>
      </w:ins>
      <w:ins w:id="14" w:author="Wagner Cevallos S." w:date="2022-12-14T18:05:00Z">
        <w:r w:rsidR="005645C9" w:rsidRPr="001B6A69">
          <w:rPr>
            <w:rFonts w:cstheme="minorHAnsi"/>
            <w:sz w:val="20"/>
            <w:szCs w:val="20"/>
          </w:rPr>
          <w:t xml:space="preserve"> Checa (Pichincha),</w:t>
        </w:r>
      </w:ins>
      <w:ins w:id="15" w:author="Wagner Cevallos S." w:date="2022-12-14T18:00:00Z">
        <w:r w:rsidRPr="001B6A69">
          <w:rPr>
            <w:rFonts w:cstheme="minorHAnsi"/>
            <w:sz w:val="20"/>
            <w:szCs w:val="20"/>
          </w:rPr>
          <w:t xml:space="preserve"> Tonsupa, Santo Domingo, Salimas, Manta y Tena</w:t>
        </w:r>
      </w:ins>
      <w:ins w:id="16" w:author="Wagner Cevallos S." w:date="2022-12-14T18:01:00Z">
        <w:r w:rsidRPr="001B6A69">
          <w:rPr>
            <w:rFonts w:cstheme="minorHAnsi"/>
            <w:sz w:val="20"/>
            <w:szCs w:val="20"/>
          </w:rPr>
          <w:t>. Colombia: Montenegro – Quindío, Eje Cafetero. ________________</w:t>
        </w:r>
      </w:ins>
    </w:p>
    <w:p w14:paraId="338FC93B" w14:textId="48DD3E87" w:rsidR="005645C9" w:rsidRPr="001B6A69" w:rsidRDefault="005645C9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17" w:author="Wagner Cevallos S." w:date="2022-12-14T18:06:00Z">
        <w:r w:rsidRPr="001B6A69">
          <w:rPr>
            <w:rFonts w:cstheme="minorHAnsi"/>
            <w:sz w:val="20"/>
            <w:szCs w:val="20"/>
          </w:rPr>
          <w:t xml:space="preserve">Entiendo </w:t>
        </w:r>
      </w:ins>
      <w:ins w:id="18" w:author="Wagner Cevallos S." w:date="2022-12-14T18:07:00Z">
        <w:r w:rsidRPr="001B6A69">
          <w:rPr>
            <w:rFonts w:cstheme="minorHAnsi"/>
            <w:sz w:val="20"/>
            <w:szCs w:val="20"/>
          </w:rPr>
          <w:t>y acepto que el uso de HotWeekends, es exclusivo previa reserva de 21 días hábiles y tienen un costo de $149.00 USD en tempora</w:t>
        </w:r>
      </w:ins>
      <w:ins w:id="19" w:author="Wagner Cevallos S." w:date="2022-12-14T18:08:00Z">
        <w:r w:rsidRPr="001B6A69">
          <w:rPr>
            <w:rFonts w:cstheme="minorHAnsi"/>
            <w:sz w:val="20"/>
            <w:szCs w:val="20"/>
          </w:rPr>
          <w:t>das bajas, $199.00 USD en temporadas altas, no aplica Feriado superior, solo aplica para uso de los departamentos de la compañía.</w:t>
        </w:r>
      </w:ins>
    </w:p>
    <w:p w14:paraId="4CD611DB" w14:textId="0C1CAB4D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que, para las cotizaciones y/o reservas </w:t>
      </w:r>
      <w:r w:rsidR="00015FA5" w:rsidRPr="001B6A69">
        <w:rPr>
          <w:rFonts w:cstheme="minorHAnsi"/>
          <w:sz w:val="20"/>
          <w:szCs w:val="20"/>
        </w:rPr>
        <w:t>turísticas</w:t>
      </w:r>
      <w:r w:rsidRPr="001B6A69">
        <w:rPr>
          <w:rFonts w:cstheme="minorHAnsi"/>
          <w:sz w:val="20"/>
          <w:szCs w:val="20"/>
        </w:rPr>
        <w:t>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una vez solicitada la reserva.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 tiene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hasta seis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6D7046" w:rsidRPr="001B6A69">
        <w:rPr>
          <w:rFonts w:cstheme="minorHAnsi"/>
          <w:sz w:val="20"/>
          <w:szCs w:val="20"/>
        </w:rPr>
        <w:t xml:space="preserve">días </w:t>
      </w:r>
      <w:r w:rsidRPr="001B6A69">
        <w:rPr>
          <w:rFonts w:cstheme="minorHAnsi"/>
          <w:sz w:val="20"/>
          <w:szCs w:val="20"/>
        </w:rPr>
        <w:t xml:space="preserve">laborables para darme una respuesta de mi requerimiento y poder hacer la reserva de mi </w:t>
      </w:r>
      <w:r w:rsidR="005974BE" w:rsidRPr="001B6A69">
        <w:rPr>
          <w:rFonts w:cstheme="minorHAnsi"/>
          <w:sz w:val="20"/>
          <w:szCs w:val="20"/>
        </w:rPr>
        <w:t>elección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254D6C62" w14:textId="1A5B7902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los beneficios de proveedores externos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>los obtengo mediante solicitud a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la misma que indicara el uso y </w:t>
      </w:r>
      <w:r w:rsidR="009A1472" w:rsidRPr="001B6A69">
        <w:rPr>
          <w:rFonts w:cstheme="minorHAnsi"/>
          <w:sz w:val="20"/>
          <w:szCs w:val="20"/>
        </w:rPr>
        <w:t>condiciones. _</w:t>
      </w:r>
      <w:r w:rsidR="00015FA5" w:rsidRPr="001B6A69">
        <w:rPr>
          <w:rFonts w:cstheme="minorHAnsi"/>
          <w:sz w:val="20"/>
          <w:szCs w:val="20"/>
        </w:rPr>
        <w:t>_____________</w:t>
      </w:r>
    </w:p>
    <w:p w14:paraId="08561534" w14:textId="51C0DCCE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</w:t>
      </w:r>
      <w:r w:rsidR="005974BE" w:rsidRPr="001B6A69">
        <w:rPr>
          <w:rFonts w:cstheme="minorHAnsi"/>
          <w:sz w:val="20"/>
          <w:szCs w:val="20"/>
        </w:rPr>
        <w:t xml:space="preserve">y </w:t>
      </w:r>
      <w:r w:rsidRPr="001B6A69">
        <w:rPr>
          <w:rFonts w:cstheme="minorHAnsi"/>
          <w:sz w:val="20"/>
          <w:szCs w:val="20"/>
        </w:rPr>
        <w:t>acepto que para desistir del contrato o de los beneficios debe existir incumplimiento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parte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 xml:space="preserve">dentro de las 72 horas desde la firma del contrato, el mismo que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la Junta</w:t>
      </w:r>
      <w:r w:rsidRPr="001B6A69">
        <w:rPr>
          <w:rFonts w:cstheme="minorHAnsi"/>
          <w:sz w:val="20"/>
          <w:szCs w:val="20"/>
        </w:rPr>
        <w:t xml:space="preserve"> de </w:t>
      </w:r>
      <w:r w:rsidR="00015FA5" w:rsidRPr="001B6A69">
        <w:rPr>
          <w:rFonts w:cstheme="minorHAnsi"/>
          <w:sz w:val="20"/>
          <w:szCs w:val="20"/>
        </w:rPr>
        <w:t>QORIT TRAVEL AGENCY S.A _________________</w:t>
      </w:r>
    </w:p>
    <w:p w14:paraId="40190B2C" w14:textId="7A0383FF" w:rsidR="000E355F" w:rsidRPr="001B6A69" w:rsidRDefault="000C6947" w:rsidP="006D7046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en caso de solicitud de cancelación del contrato la compañía descontará del pago realizado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por el contratante los valores por concepto de Gastos Administrativos, Certificados de Hospedaje y/o de Boletos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Aéreos</w:t>
      </w:r>
      <w:r w:rsidRPr="001B6A69">
        <w:rPr>
          <w:rFonts w:cstheme="minorHAnsi"/>
          <w:sz w:val="20"/>
          <w:szCs w:val="20"/>
        </w:rPr>
        <w:t xml:space="preserve"> y </w:t>
      </w:r>
      <w:r w:rsidR="00015FA5" w:rsidRPr="001B6A69">
        <w:rPr>
          <w:rFonts w:cstheme="minorHAnsi"/>
          <w:sz w:val="20"/>
          <w:szCs w:val="20"/>
        </w:rPr>
        <w:t>Comisión</w:t>
      </w:r>
      <w:r w:rsidRPr="001B6A69">
        <w:rPr>
          <w:rFonts w:cstheme="minorHAnsi"/>
          <w:sz w:val="20"/>
          <w:szCs w:val="20"/>
        </w:rPr>
        <w:t xml:space="preserve"> Bancaria, el restante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cancelado en </w:t>
      </w:r>
      <w:r w:rsidR="00776D50" w:rsidRPr="001B6A69">
        <w:rPr>
          <w:rFonts w:cstheme="minorHAnsi"/>
          <w:sz w:val="20"/>
          <w:szCs w:val="20"/>
        </w:rPr>
        <w:t>servicios. _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6A26C58D" w14:textId="2CBC73FF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Entiendo, acepto y estoy de acuerdo con la explicación clara del producto que realizo los asesores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capacitados</w:t>
      </w:r>
      <w:r w:rsidRPr="001B6A69">
        <w:rPr>
          <w:rFonts w:cstheme="minorHAnsi"/>
          <w:sz w:val="20"/>
          <w:szCs w:val="20"/>
        </w:rPr>
        <w:t xml:space="preserve">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y acepto libre y voluntariamente el uso y condiciones de los beneficios que brinda la </w:t>
      </w:r>
      <w:r w:rsidR="000E355F" w:rsidRPr="001B6A69">
        <w:rPr>
          <w:rFonts w:cstheme="minorHAnsi"/>
          <w:sz w:val="20"/>
          <w:szCs w:val="20"/>
        </w:rPr>
        <w:t>compañía</w:t>
      </w:r>
      <w:r w:rsidRPr="001B6A69">
        <w:rPr>
          <w:rFonts w:cstheme="minorHAnsi"/>
          <w:sz w:val="20"/>
          <w:szCs w:val="20"/>
        </w:rPr>
        <w:t xml:space="preserve"> y sus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proveedores</w:t>
      </w:r>
      <w:r w:rsidR="000E355F" w:rsidRPr="001B6A69">
        <w:rPr>
          <w:rFonts w:cstheme="minorHAnsi"/>
          <w:sz w:val="20"/>
          <w:szCs w:val="20"/>
        </w:rPr>
        <w:t>____________</w:t>
      </w:r>
    </w:p>
    <w:p w14:paraId="1C3E7865" w14:textId="5237FCA5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caso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desistimiento del contrato, entiendo y acepto que no se me reembolsará los valores cancelados al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momento de la </w:t>
      </w:r>
      <w:r w:rsidR="000E355F" w:rsidRPr="001B6A69">
        <w:rPr>
          <w:rFonts w:cstheme="minorHAnsi"/>
          <w:sz w:val="20"/>
          <w:szCs w:val="20"/>
        </w:rPr>
        <w:t>activación</w:t>
      </w:r>
      <w:r w:rsidRPr="001B6A69">
        <w:rPr>
          <w:rFonts w:cstheme="minorHAnsi"/>
          <w:sz w:val="20"/>
          <w:szCs w:val="20"/>
        </w:rPr>
        <w:t xml:space="preserve"> de </w:t>
      </w:r>
      <w:r w:rsidR="000E355F" w:rsidRPr="001B6A69">
        <w:rPr>
          <w:rFonts w:cstheme="minorHAnsi"/>
          <w:sz w:val="20"/>
          <w:szCs w:val="20"/>
        </w:rPr>
        <w:t>programa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me </w:t>
      </w:r>
      <w:r w:rsidR="000E355F" w:rsidRPr="001B6A69">
        <w:rPr>
          <w:rFonts w:cstheme="minorHAnsi"/>
          <w:sz w:val="20"/>
          <w:szCs w:val="20"/>
        </w:rPr>
        <w:t>serán</w:t>
      </w:r>
      <w:r w:rsidRPr="001B6A69">
        <w:rPr>
          <w:rFonts w:cstheme="minorHAnsi"/>
          <w:sz w:val="20"/>
          <w:szCs w:val="20"/>
        </w:rPr>
        <w:t xml:space="preserve"> descontados los valores mencionados</w:t>
      </w:r>
      <w:r w:rsidR="000E355F" w:rsidRPr="001B6A69">
        <w:rPr>
          <w:rFonts w:cstheme="minorHAnsi"/>
          <w:sz w:val="20"/>
          <w:szCs w:val="20"/>
        </w:rPr>
        <w:t>________________</w:t>
      </w:r>
    </w:p>
    <w:p w14:paraId="01FC34A7" w14:textId="2AF1C6E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 y entiendo que este documento es un adjunto al contrato, el cual acepto libre y voluntariamente,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además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estoy de acuerdo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con los servicios ofrecidos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explicados</w:t>
      </w:r>
      <w:r w:rsidRPr="001B6A69">
        <w:rPr>
          <w:rFonts w:cstheme="minorHAnsi"/>
          <w:sz w:val="20"/>
          <w:szCs w:val="20"/>
        </w:rPr>
        <w:t xml:space="preserve"> en e</w:t>
      </w:r>
      <w:r w:rsidR="000E355F" w:rsidRPr="001B6A69">
        <w:rPr>
          <w:rFonts w:cstheme="minorHAnsi"/>
          <w:sz w:val="20"/>
          <w:szCs w:val="20"/>
        </w:rPr>
        <w:t>l contrato principal, sus anexos y documentos legales___________________</w:t>
      </w:r>
    </w:p>
    <w:p w14:paraId="472D54A2" w14:textId="48E439A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A</w:t>
      </w:r>
      <w:r w:rsidR="000E355F" w:rsidRPr="001B6A69">
        <w:rPr>
          <w:rFonts w:cstheme="minorHAnsi"/>
          <w:sz w:val="20"/>
          <w:szCs w:val="20"/>
        </w:rPr>
        <w:t>cept</w:t>
      </w:r>
      <w:r w:rsidRPr="001B6A69">
        <w:rPr>
          <w:rFonts w:cstheme="minorHAnsi"/>
          <w:sz w:val="20"/>
          <w:szCs w:val="20"/>
        </w:rPr>
        <w:t>o</w:t>
      </w:r>
      <w:r w:rsidR="000E355F" w:rsidRPr="001B6A69">
        <w:rPr>
          <w:rFonts w:cstheme="minorHAnsi"/>
          <w:sz w:val="20"/>
          <w:szCs w:val="20"/>
        </w:rPr>
        <w:t xml:space="preserve"> y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entiendo que los ofrecimientos verbales no tienen validez, solo lo que manifiesta el contrato y documentos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adjuntos</w:t>
      </w:r>
      <w:r w:rsidR="000E355F" w:rsidRPr="001B6A69">
        <w:rPr>
          <w:rFonts w:cstheme="minorHAnsi"/>
          <w:sz w:val="20"/>
          <w:szCs w:val="20"/>
        </w:rPr>
        <w:t xml:space="preserve"> ________________</w:t>
      </w:r>
    </w:p>
    <w:p w14:paraId="2C9B9795" w14:textId="78ED66C2" w:rsidR="000E355F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Acepto, entiendo y estoy de acuerdo libre y voluntariamente sobre el pago, la inscripción y contrato que acabo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solicitar</w:t>
      </w:r>
      <w:r w:rsidR="000E355F" w:rsidRPr="001B6A69">
        <w:rPr>
          <w:rFonts w:cstheme="minorHAnsi"/>
          <w:sz w:val="20"/>
          <w:szCs w:val="20"/>
        </w:rPr>
        <w:t xml:space="preserve">, </w:t>
      </w:r>
      <w:r w:rsidRPr="001B6A69">
        <w:rPr>
          <w:rFonts w:cstheme="minorHAnsi"/>
          <w:sz w:val="20"/>
          <w:szCs w:val="20"/>
        </w:rPr>
        <w:t>firmar</w:t>
      </w:r>
      <w:r w:rsidR="000E355F" w:rsidRPr="001B6A69">
        <w:rPr>
          <w:rFonts w:cstheme="minorHAnsi"/>
          <w:sz w:val="20"/>
          <w:szCs w:val="20"/>
        </w:rPr>
        <w:t xml:space="preserve"> </w:t>
      </w:r>
      <w:r w:rsidR="00437371" w:rsidRPr="001B6A69">
        <w:rPr>
          <w:rFonts w:cstheme="minorHAnsi"/>
          <w:sz w:val="20"/>
          <w:szCs w:val="20"/>
        </w:rPr>
        <w:t>y adquirir</w:t>
      </w:r>
      <w:r w:rsidRPr="001B6A69">
        <w:rPr>
          <w:rFonts w:cstheme="minorHAnsi"/>
          <w:sz w:val="20"/>
          <w:szCs w:val="20"/>
        </w:rPr>
        <w:t>.</w:t>
      </w:r>
      <w:r w:rsidR="000E355F" w:rsidRPr="001B6A69">
        <w:rPr>
          <w:rFonts w:cstheme="minorHAnsi"/>
          <w:sz w:val="20"/>
          <w:szCs w:val="20"/>
        </w:rPr>
        <w:t xml:space="preserve">, y estoy </w:t>
      </w:r>
      <w:r w:rsidRPr="001B6A69">
        <w:rPr>
          <w:rFonts w:cstheme="minorHAnsi"/>
          <w:sz w:val="20"/>
          <w:szCs w:val="20"/>
        </w:rPr>
        <w:t xml:space="preserve">de acuerdo </w:t>
      </w:r>
      <w:r w:rsidR="000E355F" w:rsidRPr="001B6A69">
        <w:rPr>
          <w:rFonts w:cstheme="minorHAnsi"/>
          <w:sz w:val="20"/>
          <w:szCs w:val="20"/>
        </w:rPr>
        <w:t>en su totalidad ___________________</w:t>
      </w:r>
    </w:p>
    <w:p w14:paraId="3784DD2F" w14:textId="35585895" w:rsidR="006D7046" w:rsidRPr="001B6A69" w:rsidRDefault="006D7046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Estoy de acuerdo que el contrato principal (Contrato de programa turístico), contratos complementarios, documentos comerciales y civiles, no </w:t>
      </w:r>
      <w:r w:rsidR="00F6459E" w:rsidRPr="001B6A69">
        <w:rPr>
          <w:rFonts w:cstheme="minorHAnsi"/>
          <w:sz w:val="20"/>
          <w:szCs w:val="20"/>
        </w:rPr>
        <w:t>incurre cláusulas prohibitivas conforme lo</w:t>
      </w:r>
      <w:r w:rsidRPr="001B6A69">
        <w:rPr>
          <w:rFonts w:cstheme="minorHAnsi"/>
          <w:sz w:val="20"/>
          <w:szCs w:val="20"/>
        </w:rPr>
        <w:t xml:space="preserve"> establece la LEY ORGÁNICA DE DEFENSA DEL CONSUMIDOR en su </w:t>
      </w:r>
      <w:r w:rsidR="00F6459E" w:rsidRPr="001B6A69">
        <w:rPr>
          <w:rFonts w:cstheme="minorHAnsi"/>
          <w:sz w:val="20"/>
          <w:szCs w:val="20"/>
        </w:rPr>
        <w:t>A</w:t>
      </w:r>
      <w:r w:rsidRPr="001B6A69">
        <w:rPr>
          <w:rFonts w:cstheme="minorHAnsi"/>
          <w:sz w:val="20"/>
          <w:szCs w:val="20"/>
        </w:rPr>
        <w:t>rtículo 43 y demás____________________</w:t>
      </w:r>
    </w:p>
    <w:p w14:paraId="3C5E9D30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4F812A76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2946DEF0" w14:textId="6F6CD9EA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  <w:r w:rsidRPr="001B6A69">
        <w:rPr>
          <w:rFonts w:cstheme="minorHAnsi"/>
          <w:sz w:val="20"/>
          <w:szCs w:val="20"/>
          <w:lang w:val="es-ES"/>
        </w:rPr>
        <w:t xml:space="preserve">ACEPTACIÓN </w:t>
      </w:r>
    </w:p>
    <w:p w14:paraId="1EE37083" w14:textId="77777777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</w:p>
    <w:p w14:paraId="2AB81E1F" w14:textId="19DD9CD7" w:rsidR="000E355F" w:rsidRPr="001B6A69" w:rsidRDefault="000E355F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Yo libre, voluntaria y expresamente acepto el contenido de todas y cada una de las cláusulas del presente instrumento legal y en consecuencia me comprometo en cumplir cada una de lo aceptado anteriormente en toda su extensión, en fe de lo cual suscribo </w:t>
      </w:r>
      <w:r w:rsidR="006D7046" w:rsidRPr="001B6A69">
        <w:rPr>
          <w:rFonts w:eastAsia="Tahoma" w:cstheme="minorHAnsi"/>
          <w:sz w:val="20"/>
          <w:szCs w:val="20"/>
          <w:lang w:val="es-ES"/>
        </w:rPr>
        <w:t>2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ejemplar</w:t>
      </w:r>
      <w:r w:rsidR="006D7046" w:rsidRPr="001B6A69">
        <w:rPr>
          <w:rFonts w:eastAsia="Tahoma" w:cstheme="minorHAnsi"/>
          <w:sz w:val="20"/>
          <w:szCs w:val="20"/>
          <w:lang w:val="es-ES"/>
        </w:rPr>
        <w:t>es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del mismo contenido y valor jurídico, en la ciudad de Quito,</w:t>
      </w:r>
    </w:p>
    <w:p w14:paraId="65D690B0" w14:textId="73798CB2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</w:p>
    <w:p w14:paraId="0DF13D4E" w14:textId="77777777" w:rsidR="005645C9" w:rsidRPr="001B6A69" w:rsidRDefault="005645C9" w:rsidP="000E355F">
      <w:pPr>
        <w:jc w:val="both"/>
        <w:rPr>
          <w:ins w:id="20" w:author="Wagner Cevallos S." w:date="2022-12-14T18:09:00Z"/>
          <w:rFonts w:eastAsia="Tahoma" w:cstheme="minorHAnsi"/>
          <w:sz w:val="20"/>
          <w:szCs w:val="20"/>
          <w:lang w:val="es-ES"/>
        </w:rPr>
      </w:pPr>
    </w:p>
    <w:p w14:paraId="191783EC" w14:textId="2362A95D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Fecha: </w:t>
      </w:r>
      <w:r w:rsidR="004B6425" w:rsidRPr="001B6A69">
        <w:rPr>
          <w:rFonts w:eastAsia="Tahoma" w:cstheme="minorHAnsi"/>
          <w:sz w:val="20"/>
          <w:szCs w:val="20"/>
          <w:lang w:val="es-ES"/>
        </w:rPr>
        <w:t>___________________________________</w:t>
      </w:r>
    </w:p>
    <w:p w14:paraId="6285B8ED" w14:textId="50D1D8D2" w:rsidR="000E355F" w:rsidRPr="001B6A69" w:rsidDel="005645C9" w:rsidRDefault="000E355F" w:rsidP="000E355F">
      <w:pPr>
        <w:jc w:val="both"/>
        <w:rPr>
          <w:del w:id="21" w:author="Wagner Cevallos S." w:date="2022-12-14T18:09:00Z"/>
          <w:rFonts w:cstheme="minorHAnsi"/>
          <w:spacing w:val="2"/>
          <w:sz w:val="20"/>
          <w:szCs w:val="20"/>
          <w:lang w:val="es-ES"/>
        </w:rPr>
      </w:pPr>
    </w:p>
    <w:p w14:paraId="01E2A30E" w14:textId="01C6FCFC" w:rsidR="000C6947" w:rsidRPr="001B6A69" w:rsidRDefault="000E355F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Firma: </w:t>
      </w:r>
      <w:r w:rsidR="004B6425" w:rsidRPr="001B6A69">
        <w:rPr>
          <w:rFonts w:cstheme="minorHAnsi"/>
          <w:sz w:val="20"/>
          <w:szCs w:val="20"/>
        </w:rPr>
        <w:t>__________________________________</w:t>
      </w:r>
    </w:p>
    <w:p w14:paraId="28080020" w14:textId="48060EB5" w:rsidR="008D6402" w:rsidRPr="001B6A69" w:rsidDel="005645C9" w:rsidRDefault="008D6402" w:rsidP="005974BE">
      <w:pPr>
        <w:jc w:val="both"/>
        <w:rPr>
          <w:del w:id="22" w:author="Wagner Cevallos S." w:date="2022-12-14T18:09:00Z"/>
          <w:rFonts w:cstheme="minorHAnsi"/>
          <w:sz w:val="20"/>
          <w:szCs w:val="20"/>
        </w:rPr>
      </w:pPr>
    </w:p>
    <w:p w14:paraId="6070EFE6" w14:textId="3903E9ED" w:rsidR="008D6402" w:rsidRPr="001B6A69" w:rsidDel="005645C9" w:rsidRDefault="008D6402" w:rsidP="005974BE">
      <w:pPr>
        <w:jc w:val="both"/>
        <w:rPr>
          <w:del w:id="23" w:author="Wagner Cevallos S." w:date="2022-12-14T18:09:00Z"/>
          <w:rFonts w:cstheme="minorHAnsi"/>
          <w:sz w:val="20"/>
          <w:szCs w:val="20"/>
        </w:rPr>
      </w:pPr>
    </w:p>
    <w:p w14:paraId="0B50F2DE" w14:textId="5064F240" w:rsidR="000E355F" w:rsidRPr="001B6A69" w:rsidRDefault="008D6402" w:rsidP="005974BE">
      <w:pPr>
        <w:jc w:val="both"/>
        <w:rPr>
          <w:rFonts w:cstheme="minorHAnsi"/>
          <w:sz w:val="20"/>
          <w:szCs w:val="20"/>
        </w:rPr>
      </w:pPr>
      <w:proofErr w:type="gramStart"/>
      <w:r w:rsidRPr="001B6A69">
        <w:rPr>
          <w:rFonts w:cstheme="minorHAnsi"/>
          <w:sz w:val="20"/>
          <w:szCs w:val="20"/>
        </w:rPr>
        <w:t>Nombre:</w:t>
      </w:r>
      <w:r w:rsidR="004B6425" w:rsidRPr="001B6A69">
        <w:rPr>
          <w:rFonts w:cstheme="minorHAnsi"/>
          <w:sz w:val="20"/>
          <w:szCs w:val="20"/>
        </w:rPr>
        <w:t>_</w:t>
      </w:r>
      <w:proofErr w:type="gramEnd"/>
      <w:r w:rsidR="004B6425" w:rsidRPr="001B6A69">
        <w:rPr>
          <w:rFonts w:cstheme="minorHAnsi"/>
          <w:sz w:val="20"/>
          <w:szCs w:val="20"/>
        </w:rPr>
        <w:t>___________________________________</w:t>
      </w:r>
    </w:p>
    <w:p w14:paraId="2B7DD7E1" w14:textId="62FF63B5" w:rsidR="008D6402" w:rsidRPr="001B6A69" w:rsidRDefault="008D6402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Documento de identidad No. _________________</w:t>
      </w:r>
    </w:p>
    <w:sectPr w:rsidR="008D6402" w:rsidRPr="001B6A69" w:rsidSect="004B6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164"/>
    <w:multiLevelType w:val="hybridMultilevel"/>
    <w:tmpl w:val="4E9C285C"/>
    <w:lvl w:ilvl="0" w:tplc="A8321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2FD8"/>
    <w:multiLevelType w:val="hybridMultilevel"/>
    <w:tmpl w:val="714CC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7438">
    <w:abstractNumId w:val="1"/>
  </w:num>
  <w:num w:numId="2" w16cid:durableId="9069604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6"/>
    <w:rsid w:val="00015FA5"/>
    <w:rsid w:val="00031F08"/>
    <w:rsid w:val="00061193"/>
    <w:rsid w:val="000C6947"/>
    <w:rsid w:val="000E355F"/>
    <w:rsid w:val="000E67DA"/>
    <w:rsid w:val="001211CB"/>
    <w:rsid w:val="001B6A69"/>
    <w:rsid w:val="001C3B9F"/>
    <w:rsid w:val="001F3342"/>
    <w:rsid w:val="00201D2F"/>
    <w:rsid w:val="00234A24"/>
    <w:rsid w:val="002864C9"/>
    <w:rsid w:val="002E47C8"/>
    <w:rsid w:val="00356E98"/>
    <w:rsid w:val="003C6A83"/>
    <w:rsid w:val="00437371"/>
    <w:rsid w:val="00456C15"/>
    <w:rsid w:val="004679A7"/>
    <w:rsid w:val="004B6425"/>
    <w:rsid w:val="004C7EFE"/>
    <w:rsid w:val="004D38E1"/>
    <w:rsid w:val="005645C9"/>
    <w:rsid w:val="00567087"/>
    <w:rsid w:val="00584AEF"/>
    <w:rsid w:val="005974BE"/>
    <w:rsid w:val="005F0DD0"/>
    <w:rsid w:val="00657373"/>
    <w:rsid w:val="006A2249"/>
    <w:rsid w:val="006B4302"/>
    <w:rsid w:val="006D3006"/>
    <w:rsid w:val="006D7046"/>
    <w:rsid w:val="00732CDB"/>
    <w:rsid w:val="007536DB"/>
    <w:rsid w:val="00767159"/>
    <w:rsid w:val="00776D50"/>
    <w:rsid w:val="007777D2"/>
    <w:rsid w:val="007820D4"/>
    <w:rsid w:val="00782B77"/>
    <w:rsid w:val="00790197"/>
    <w:rsid w:val="007E370C"/>
    <w:rsid w:val="00804DB5"/>
    <w:rsid w:val="00825169"/>
    <w:rsid w:val="00846A95"/>
    <w:rsid w:val="0087503B"/>
    <w:rsid w:val="00876637"/>
    <w:rsid w:val="008779CA"/>
    <w:rsid w:val="00884D21"/>
    <w:rsid w:val="008D6402"/>
    <w:rsid w:val="008E5757"/>
    <w:rsid w:val="008E6E6C"/>
    <w:rsid w:val="00925F69"/>
    <w:rsid w:val="009A1472"/>
    <w:rsid w:val="009A653F"/>
    <w:rsid w:val="009C1A8E"/>
    <w:rsid w:val="00A1336E"/>
    <w:rsid w:val="00A325EC"/>
    <w:rsid w:val="00A56F96"/>
    <w:rsid w:val="00A970FE"/>
    <w:rsid w:val="00AA67F3"/>
    <w:rsid w:val="00AC3D19"/>
    <w:rsid w:val="00AC71C7"/>
    <w:rsid w:val="00B12BD8"/>
    <w:rsid w:val="00B2039C"/>
    <w:rsid w:val="00B56C06"/>
    <w:rsid w:val="00BC6771"/>
    <w:rsid w:val="00BE7795"/>
    <w:rsid w:val="00C02135"/>
    <w:rsid w:val="00C24095"/>
    <w:rsid w:val="00C545E8"/>
    <w:rsid w:val="00D16FED"/>
    <w:rsid w:val="00D50827"/>
    <w:rsid w:val="00D72158"/>
    <w:rsid w:val="00D826E7"/>
    <w:rsid w:val="00D920FF"/>
    <w:rsid w:val="00DB4958"/>
    <w:rsid w:val="00DD4EDD"/>
    <w:rsid w:val="00DF03F1"/>
    <w:rsid w:val="00E43E6C"/>
    <w:rsid w:val="00EA33FB"/>
    <w:rsid w:val="00EA367E"/>
    <w:rsid w:val="00EA44CC"/>
    <w:rsid w:val="00EC233A"/>
    <w:rsid w:val="00F008FE"/>
    <w:rsid w:val="00F25536"/>
    <w:rsid w:val="00F4079C"/>
    <w:rsid w:val="00F43F3C"/>
    <w:rsid w:val="00F444AE"/>
    <w:rsid w:val="00F558C2"/>
    <w:rsid w:val="00F60344"/>
    <w:rsid w:val="00F6459E"/>
    <w:rsid w:val="00F9516A"/>
    <w:rsid w:val="00FC706A"/>
    <w:rsid w:val="00FE5C15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8DCD"/>
  <w15:chartTrackingRefBased/>
  <w15:docId w15:val="{D101BA4F-8011-4245-BB55-09BE4D8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A44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4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4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4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4C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3F026-5FD9-4CD9-860A-82ACDF7F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Ab.Josué López</dc:creator>
  <cp:keywords/>
  <dc:description/>
  <cp:lastModifiedBy>DESARROLLO2</cp:lastModifiedBy>
  <cp:revision>36</cp:revision>
  <cp:lastPrinted>2023-10-31T00:58:00Z</cp:lastPrinted>
  <dcterms:created xsi:type="dcterms:W3CDTF">2023-08-02T20:08:00Z</dcterms:created>
  <dcterms:modified xsi:type="dcterms:W3CDTF">2023-11-06T14:45:00Z</dcterms:modified>
</cp:coreProperties>
</file>