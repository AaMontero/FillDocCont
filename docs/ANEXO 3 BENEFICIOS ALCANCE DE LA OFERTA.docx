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r w:rsidR="00EA78DC">
        <w:rPr>
          <w:rFonts w:cstheme="minorHAnsi"/>
          <w:b/>
          <w:bCs/>
          <w:sz w:val="28"/>
          <w:szCs w:val="28"/>
          <w:lang w:val="es-EC"/>
        </w:rPr>
        <w:t>N°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7F8A994D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edit_contrato_id</w:t>
      </w:r>
      <w:r w:rsidR="00CE00C4">
        <w:rPr>
          <w:rFonts w:cstheme="minorHAnsi"/>
          <w:b/>
          <w:bCs/>
          <w:sz w:val="24"/>
          <w:szCs w:val="24"/>
          <w:lang w:val="es-EC"/>
        </w:rPr>
        <w:t>}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${edit_nombres_apellidos}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15AEE18A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 xml:space="preserve">${edit_nombres_apellidos}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r w:rsidR="00CE00C4">
        <w:rPr>
          <w:rFonts w:cstheme="minorHAnsi"/>
          <w:b/>
          <w:bCs/>
          <w:lang w:val="es-EC"/>
        </w:rPr>
        <w:t>${edit_numero_cedula}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Points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Points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Points.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Points.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Points.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Points.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3C90FB3A" w14:textId="13F3DCFC" w:rsidR="00851D14" w:rsidRDefault="00CE00C4" w:rsidP="00851D14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${</w:t>
      </w:r>
      <w:r w:rsidRPr="00CE00C4">
        <w:rPr>
          <w:rFonts w:cstheme="minorHAnsi"/>
          <w:b/>
          <w:bCs/>
          <w:sz w:val="24"/>
          <w:szCs w:val="24"/>
          <w:lang w:val="es-EC"/>
        </w:rPr>
        <w:t>edit_bono_</w:t>
      </w:r>
      <w:proofErr w:type="gramStart"/>
      <w:r w:rsidRPr="00CE00C4">
        <w:rPr>
          <w:rFonts w:cstheme="minorHAnsi"/>
          <w:b/>
          <w:bCs/>
          <w:sz w:val="24"/>
          <w:szCs w:val="24"/>
          <w:lang w:val="es-EC"/>
        </w:rPr>
        <w:t>hospedaje</w:t>
      </w:r>
      <w:r>
        <w:rPr>
          <w:rFonts w:cstheme="minorHAnsi"/>
          <w:b/>
          <w:bCs/>
          <w:sz w:val="24"/>
          <w:szCs w:val="24"/>
          <w:lang w:val="es-EC"/>
        </w:rPr>
        <w:t>}</w:t>
      </w:r>
      <w:r w:rsidR="009551AB" w:rsidRPr="009551AB">
        <w:rPr>
          <w:rFonts w:cstheme="minorHAnsi"/>
          <w:b/>
          <w:bCs/>
          <w:sz w:val="24"/>
          <w:szCs w:val="24"/>
          <w:lang w:val="es-EC"/>
        </w:rPr>
        <w:t>BONO</w:t>
      </w:r>
      <w:proofErr w:type="gramEnd"/>
      <w:r w:rsidR="009551AB" w:rsidRPr="009551AB">
        <w:rPr>
          <w:rFonts w:cstheme="minorHAnsi"/>
          <w:b/>
          <w:bCs/>
          <w:sz w:val="24"/>
          <w:szCs w:val="24"/>
          <w:lang w:val="es-EC"/>
        </w:rPr>
        <w:t xml:space="preserve"> DE HOSPEDAJE QORY LOYALTY</w:t>
      </w:r>
      <w:r w:rsidR="009551AB" w:rsidRPr="009551AB">
        <w:rPr>
          <w:rFonts w:cstheme="minorHAnsi"/>
          <w:sz w:val="24"/>
          <w:szCs w:val="24"/>
          <w:lang w:val="es-EC"/>
        </w:rPr>
        <w:t xml:space="preserve">: Acepto y recibo UN Bono de Hospedaje </w:t>
      </w:r>
      <w:r w:rsidR="00A56BF8">
        <w:rPr>
          <w:rFonts w:cstheme="minorHAnsi"/>
          <w:sz w:val="24"/>
          <w:szCs w:val="24"/>
          <w:lang w:val="es-EC"/>
        </w:rPr>
        <w:t>3</w:t>
      </w:r>
      <w:r w:rsidR="009551AB" w:rsidRPr="009551AB">
        <w:rPr>
          <w:rFonts w:cstheme="minorHAnsi"/>
          <w:sz w:val="24"/>
          <w:szCs w:val="24"/>
          <w:lang w:val="es-EC"/>
        </w:rPr>
        <w:t xml:space="preserve"> Noches </w:t>
      </w:r>
      <w:r w:rsidR="00A56BF8">
        <w:rPr>
          <w:rFonts w:cstheme="minorHAnsi"/>
          <w:sz w:val="24"/>
          <w:szCs w:val="24"/>
          <w:lang w:val="es-EC"/>
        </w:rPr>
        <w:t>2</w:t>
      </w:r>
      <w:r w:rsidR="009551AB" w:rsidRPr="009551AB">
        <w:rPr>
          <w:rFonts w:cstheme="minorHAnsi"/>
          <w:sz w:val="24"/>
          <w:szCs w:val="24"/>
          <w:lang w:val="es-EC"/>
        </w:rPr>
        <w:t xml:space="preserve"> Días para 06 personas. Previo pago de Impuestos. Uso exclusivo en departamentos de la compañía. No incluye ningún tipo de alimentación</w:t>
      </w:r>
      <w:r w:rsidR="00943212">
        <w:rPr>
          <w:rFonts w:cstheme="minorHAnsi"/>
          <w:sz w:val="24"/>
          <w:szCs w:val="24"/>
          <w:lang w:val="es-EC"/>
        </w:rPr>
        <w:t>.</w:t>
      </w:r>
    </w:p>
    <w:p w14:paraId="46624D49" w14:textId="77777777" w:rsidR="00851D14" w:rsidRDefault="00851D14" w:rsidP="00851D14">
      <w:pPr>
        <w:pStyle w:val="Prrafodelista"/>
        <w:spacing w:before="240" w:after="240" w:line="240" w:lineRule="auto"/>
        <w:jc w:val="both"/>
        <w:rPr>
          <w:rFonts w:cstheme="minorHAnsi"/>
          <w:sz w:val="24"/>
          <w:szCs w:val="24"/>
          <w:lang w:val="es-EC"/>
        </w:rPr>
      </w:pPr>
    </w:p>
    <w:p w14:paraId="2CDB2EC5" w14:textId="05C0B1DD" w:rsidR="004A6A0A" w:rsidRPr="00851D14" w:rsidRDefault="00851D14" w:rsidP="00851D14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sz w:val="24"/>
          <w:szCs w:val="24"/>
          <w:lang w:val="es-EC"/>
        </w:rPr>
        <w:t>${</w:t>
      </w:r>
      <w:r w:rsidR="00CE00C4" w:rsidRPr="00CE00C4">
        <w:rPr>
          <w:rFonts w:cstheme="minorHAnsi"/>
          <w:b/>
          <w:bCs/>
          <w:sz w:val="24"/>
          <w:szCs w:val="24"/>
          <w:lang w:val="es-EC"/>
        </w:rPr>
        <w:t>edit_bono_hospedaje_</w:t>
      </w:r>
      <w:proofErr w:type="gramStart"/>
      <w:r w:rsidR="00CE00C4" w:rsidRPr="00CE00C4">
        <w:rPr>
          <w:rFonts w:cstheme="minorHAnsi"/>
          <w:b/>
          <w:bCs/>
          <w:sz w:val="24"/>
          <w:szCs w:val="24"/>
          <w:lang w:val="es-EC"/>
        </w:rPr>
        <w:t>intern</w:t>
      </w:r>
      <w:r w:rsidR="00CE00C4">
        <w:rPr>
          <w:rFonts w:cstheme="minorHAnsi"/>
          <w:b/>
          <w:bCs/>
          <w:sz w:val="24"/>
          <w:szCs w:val="24"/>
          <w:lang w:val="es-EC"/>
        </w:rPr>
        <w:t>}B</w:t>
      </w:r>
      <w:r w:rsidRPr="00851D14">
        <w:rPr>
          <w:rFonts w:cstheme="minorHAnsi"/>
          <w:b/>
          <w:bCs/>
          <w:sz w:val="24"/>
          <w:szCs w:val="24"/>
          <w:lang w:val="es-EC"/>
        </w:rPr>
        <w:t>ONO</w:t>
      </w:r>
      <w:proofErr w:type="gramEnd"/>
      <w:r w:rsidRPr="00851D14">
        <w:rPr>
          <w:rFonts w:cstheme="minorHAnsi"/>
          <w:b/>
          <w:bCs/>
          <w:sz w:val="24"/>
          <w:szCs w:val="24"/>
          <w:lang w:val="es-EC"/>
        </w:rPr>
        <w:t xml:space="preserve"> DE HOSPEDAJE INTERNACIONAL QORY LOYALTY:</w:t>
      </w:r>
      <w:r w:rsidRPr="00851D14">
        <w:rPr>
          <w:rFonts w:cstheme="minorHAnsi"/>
          <w:sz w:val="24"/>
          <w:szCs w:val="24"/>
          <w:lang w:val="es-EC"/>
        </w:rPr>
        <w:t xml:space="preserve"> Acepto y recibo UN Bono de Hospedaje 4 Noches 5 Días para 0</w:t>
      </w:r>
      <w:r w:rsidR="00715FCD">
        <w:rPr>
          <w:rFonts w:cstheme="minorHAnsi"/>
          <w:sz w:val="24"/>
          <w:szCs w:val="24"/>
          <w:lang w:val="es-EC"/>
        </w:rPr>
        <w:t>5</w:t>
      </w:r>
      <w:r w:rsidRPr="00851D14">
        <w:rPr>
          <w:rFonts w:cstheme="minorHAnsi"/>
          <w:sz w:val="24"/>
          <w:szCs w:val="24"/>
          <w:lang w:val="es-EC"/>
        </w:rPr>
        <w:t xml:space="preserve"> personas. Previo pago de Impuestos</w:t>
      </w:r>
      <w:r w:rsidR="00715FCD">
        <w:rPr>
          <w:rFonts w:cstheme="minorHAnsi"/>
          <w:sz w:val="24"/>
          <w:szCs w:val="24"/>
          <w:lang w:val="es-EC"/>
        </w:rPr>
        <w:t>,</w:t>
      </w:r>
      <w:r w:rsidRPr="00851D14">
        <w:rPr>
          <w:rFonts w:cstheme="minorHAnsi"/>
          <w:sz w:val="24"/>
          <w:szCs w:val="24"/>
          <w:lang w:val="es-EC"/>
        </w:rPr>
        <w:t xml:space="preserve"> </w:t>
      </w:r>
      <w:r w:rsidR="00715FCD">
        <w:rPr>
          <w:rFonts w:cstheme="minorHAnsi"/>
          <w:sz w:val="24"/>
          <w:szCs w:val="24"/>
          <w:lang w:val="es-EC"/>
        </w:rPr>
        <w:t xml:space="preserve">si </w:t>
      </w:r>
      <w:r w:rsidRPr="00851D14">
        <w:rPr>
          <w:rFonts w:cstheme="minorHAnsi"/>
          <w:sz w:val="24"/>
          <w:szCs w:val="24"/>
          <w:lang w:val="es-EC"/>
        </w:rPr>
        <w:t>incluye alimentación. PREVIA RESERVA. Destino: Cancún – México</w:t>
      </w:r>
    </w:p>
    <w:p w14:paraId="1A9D3703" w14:textId="77777777" w:rsidR="004A6A0A" w:rsidRPr="00B906C7" w:rsidRDefault="004A6A0A" w:rsidP="00B906C7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11A0E93D" w14:textId="77777777" w:rsidR="00A50694" w:rsidRDefault="00A5069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p w14:paraId="6DE29F59" w14:textId="06D953FA" w:rsidR="00A705B1" w:rsidRPr="004840CF" w:rsidRDefault="00A705B1" w:rsidP="00BE291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4840CF">
        <w:rPr>
          <w:rFonts w:cstheme="minorHAnsi"/>
          <w:b/>
          <w:bCs/>
          <w:sz w:val="24"/>
          <w:szCs w:val="24"/>
        </w:rPr>
        <w:t>_________________________</w:t>
      </w:r>
    </w:p>
    <w:p w14:paraId="19F1570D" w14:textId="65FED1BC" w:rsidR="00BE2913" w:rsidRPr="004840CF" w:rsidRDefault="0095688A" w:rsidP="00BE291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QORIT TRAVEL AGENCY S.A</w:t>
      </w:r>
    </w:p>
    <w:bookmarkEnd w:id="6"/>
    <w:p w14:paraId="1CAE1579" w14:textId="456EFB1B" w:rsidR="00E07097" w:rsidRPr="0095688A" w:rsidRDefault="0095688A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5688A">
        <w:rPr>
          <w:rFonts w:cstheme="minorHAnsi"/>
          <w:b/>
          <w:bCs/>
          <w:sz w:val="24"/>
          <w:szCs w:val="24"/>
        </w:rPr>
        <w:t>1793198413001</w:t>
      </w:r>
    </w:p>
    <w:p w14:paraId="43686AB5" w14:textId="331D4144" w:rsidR="00077A4E" w:rsidRPr="0095688A" w:rsidRDefault="00077A4E" w:rsidP="00C329D5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67871449" w14:textId="77777777" w:rsidR="00D063A1" w:rsidRDefault="00D063A1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69FAEC2D" w14:textId="77777777" w:rsidR="00D063A1" w:rsidRDefault="00D063A1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28BDFE2C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5F47F80" w14:textId="77777777" w:rsidR="009F6525" w:rsidRDefault="009F6525" w:rsidP="00C5763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</w:p>
    <w:p w14:paraId="1C7D8CB4" w14:textId="2D2558EB" w:rsidR="00A2350C" w:rsidRPr="001A247C" w:rsidRDefault="00D063A1" w:rsidP="00D063A1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  <w:r w:rsidR="00A2350C" w:rsidRPr="001A247C">
        <w:rPr>
          <w:rFonts w:cstheme="minorHAnsi"/>
          <w:b/>
          <w:bCs/>
          <w:sz w:val="24"/>
          <w:szCs w:val="24"/>
          <w:lang w:val="es-EC"/>
        </w:rPr>
        <w:t>_________________________</w:t>
      </w:r>
    </w:p>
    <w:p w14:paraId="13E1AF72" w14:textId="31201C35" w:rsidR="00B8156D" w:rsidRPr="006A5B16" w:rsidRDefault="00CE00C4" w:rsidP="00BF36E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lang w:val="es-EC"/>
        </w:rPr>
        <w:t>${edit_nombres_apellidos}</w:t>
      </w:r>
      <w:r w:rsidR="005F4A95" w:rsidRPr="006A5B16">
        <w:rPr>
          <w:rFonts w:cstheme="minorHAnsi"/>
          <w:b/>
          <w:bCs/>
          <w:sz w:val="24"/>
          <w:szCs w:val="24"/>
        </w:rPr>
        <w:br/>
      </w:r>
      <w:r w:rsidR="00A2350C" w:rsidRPr="006A5B16">
        <w:rPr>
          <w:rFonts w:cstheme="minorHAnsi"/>
          <w:b/>
          <w:bCs/>
          <w:sz w:val="24"/>
          <w:szCs w:val="24"/>
        </w:rPr>
        <w:t xml:space="preserve"> N°</w:t>
      </w:r>
      <w:r>
        <w:rPr>
          <w:rFonts w:cstheme="minorHAnsi"/>
          <w:b/>
          <w:bCs/>
          <w:lang w:val="es-EC"/>
        </w:rPr>
        <w:t>${edit_numero_cedula}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831FE" w14:textId="77777777" w:rsidR="00ED1A3D" w:rsidRDefault="00ED1A3D" w:rsidP="009C3487">
      <w:pPr>
        <w:spacing w:after="0" w:line="240" w:lineRule="auto"/>
      </w:pPr>
      <w:r>
        <w:separator/>
      </w:r>
    </w:p>
  </w:endnote>
  <w:endnote w:type="continuationSeparator" w:id="0">
    <w:p w14:paraId="134162F0" w14:textId="77777777" w:rsidR="00ED1A3D" w:rsidRDefault="00ED1A3D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26B7" w14:textId="77777777" w:rsidR="00ED1A3D" w:rsidRDefault="00ED1A3D" w:rsidP="009C3487">
      <w:pPr>
        <w:spacing w:after="0" w:line="240" w:lineRule="auto"/>
      </w:pPr>
      <w:r>
        <w:separator/>
      </w:r>
    </w:p>
  </w:footnote>
  <w:footnote w:type="continuationSeparator" w:id="0">
    <w:p w14:paraId="0E60C92A" w14:textId="77777777" w:rsidR="00ED1A3D" w:rsidRDefault="00ED1A3D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1067"/>
    <w:rsid w:val="007D6B27"/>
    <w:rsid w:val="007E0BA0"/>
    <w:rsid w:val="007F1659"/>
    <w:rsid w:val="00804037"/>
    <w:rsid w:val="00851D14"/>
    <w:rsid w:val="00854310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752A7"/>
    <w:rsid w:val="00976C51"/>
    <w:rsid w:val="00980786"/>
    <w:rsid w:val="00990EE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B4676"/>
    <w:rsid w:val="00BC3F36"/>
    <w:rsid w:val="00BC418F"/>
    <w:rsid w:val="00BD7868"/>
    <w:rsid w:val="00BE2913"/>
    <w:rsid w:val="00BE58A1"/>
    <w:rsid w:val="00BE5D77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B20D8"/>
    <w:rsid w:val="00CC3A38"/>
    <w:rsid w:val="00CC6BAE"/>
    <w:rsid w:val="00CD6ADC"/>
    <w:rsid w:val="00CE00C4"/>
    <w:rsid w:val="00CE3B7B"/>
    <w:rsid w:val="00CF650E"/>
    <w:rsid w:val="00D03817"/>
    <w:rsid w:val="00D0634F"/>
    <w:rsid w:val="00D063A1"/>
    <w:rsid w:val="00D3156E"/>
    <w:rsid w:val="00D35482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DESARROLLO2</cp:lastModifiedBy>
  <cp:revision>37</cp:revision>
  <cp:lastPrinted>2023-10-21T20:52:00Z</cp:lastPrinted>
  <dcterms:created xsi:type="dcterms:W3CDTF">2022-12-15T22:55:00Z</dcterms:created>
  <dcterms:modified xsi:type="dcterms:W3CDTF">2023-11-06T14:41:00Z</dcterms:modified>
</cp:coreProperties>
</file>