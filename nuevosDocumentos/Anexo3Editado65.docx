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65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/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/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1A9D3703" w14:textId="77777777" w:rsidR="004A6A0A" w:rsidRPr="00B906C7" w:rsidRDefault="004A6A0A" w:rsidP="00B906C7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11A0E93D" w14:textId="77777777" w:rsidR="00A50694" w:rsidRDefault="00A5069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p w14:paraId="6DE29F59" w14:textId="06D953FA" w:rsidR="00A705B1" w:rsidRPr="004840CF" w:rsidRDefault="00A705B1" w:rsidP="00BE291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840CF">
        <w:rPr>
          <w:rFonts w:cstheme="minorHAnsi"/>
          <w:b/>
          <w:bCs/>
          <w:sz w:val="24"/>
          <w:szCs w:val="24"/>
        </w:rPr>
        <w:t>_________________________</w:t>
      </w:r>
    </w:p>
    <w:p w14:paraId="5385D1CD" w14:textId="77777777" w:rsidR="006411E7" w:rsidRDefault="0095688A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QORIT TRAVEL AGENCY S.A</w:t>
      </w:r>
      <w:bookmarkEnd w:id="6"/>
    </w:p>
    <w:p w14:paraId="1CAE1579" w14:textId="77F6D63D" w:rsidR="00E07097" w:rsidRPr="0095688A" w:rsidRDefault="0095688A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5688A">
        <w:rPr>
          <w:rFonts w:cstheme="minorHAnsi"/>
          <w:b/>
          <w:bCs/>
          <w:sz w:val="24"/>
          <w:szCs w:val="24"/>
        </w:rPr>
        <w:t>1793198413001</w:t>
      </w:r>
    </w:p>
    <w:p w14:paraId="43686AB5" w14:textId="331D4144" w:rsidR="00077A4E" w:rsidRPr="0095688A" w:rsidRDefault="00077A4E" w:rsidP="00C329D5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15F47F80" w14:textId="77777777" w:rsidR="009F6525" w:rsidRDefault="009F6525" w:rsidP="00C5763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1C7D8CB4" w14:textId="2D2558EB" w:rsidR="00A2350C" w:rsidRPr="001A247C" w:rsidRDefault="00D063A1" w:rsidP="00D063A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  <w:r w:rsidR="00A2350C" w:rsidRPr="001A247C">
        <w:rPr>
          <w:rFonts w:cstheme="minorHAnsi"/>
          <w:b/>
          <w:bCs/>
          <w:sz w:val="24"/>
          <w:szCs w:val="24"/>
          <w:lang w:val="es-EC"/>
        </w:rPr>
        <w:t>_________________________</w:t>
      </w:r>
    </w:p>
    <w:p w14:paraId="13E1AF72" w14:textId="31201C35" w:rsidR="00B8156D" w:rsidRPr="006A5B16" w:rsidRDefault="00CE00C4" w:rsidP="00BF36EA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lang w:val="es-EC"/>
        </w:rPr>
        <w:t>ANTHONNY ALEXANDER MONTERO AGUILAR</w:t>
      </w:r>
      <w:r w:rsidR="005F4A95" w:rsidRPr="006A5B16">
        <w:rPr>
          <w:rFonts w:cstheme="minorHAnsi"/>
          <w:b/>
          <w:bCs/>
          <w:sz w:val="24"/>
          <w:szCs w:val="24"/>
        </w:rPr>
        <w:br/>
      </w:r>
      <w:r w:rsidR="00A2350C" w:rsidRPr="006A5B16">
        <w:rPr>
          <w:rFonts w:cstheme="minorHAnsi"/>
          <w:b/>
          <w:bCs/>
          <w:sz w:val="24"/>
          <w:szCs w:val="24"/>
        </w:rPr>
        <w:t xml:space="preserve"> N°</w:t>
      </w:r>
      <w:r>
        <w:rPr>
          <w:rFonts w:cstheme="minorHAnsi"/>
          <w:b/>
          <w:bCs/>
          <w:lang w:val="es-EC"/>
        </w:rPr>
        <w:t>1716925365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1DCE" w14:textId="77777777" w:rsidR="00D3718A" w:rsidRDefault="00D3718A" w:rsidP="009C3487">
      <w:pPr>
        <w:spacing w:after="0" w:line="240" w:lineRule="auto"/>
      </w:pPr>
      <w:r>
        <w:separator/>
      </w:r>
    </w:p>
  </w:endnote>
  <w:endnote w:type="continuationSeparator" w:id="0">
    <w:p w14:paraId="3CFC238A" w14:textId="77777777" w:rsidR="00D3718A" w:rsidRDefault="00D3718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7B2D" w14:textId="77777777" w:rsidR="00D3718A" w:rsidRDefault="00D3718A" w:rsidP="009C3487">
      <w:pPr>
        <w:spacing w:after="0" w:line="240" w:lineRule="auto"/>
      </w:pPr>
      <w:r>
        <w:separator/>
      </w:r>
    </w:p>
  </w:footnote>
  <w:footnote w:type="continuationSeparator" w:id="0">
    <w:p w14:paraId="0A7F4C73" w14:textId="77777777" w:rsidR="00D3718A" w:rsidRDefault="00D3718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B4676"/>
    <w:rsid w:val="00BC3F36"/>
    <w:rsid w:val="00BC418F"/>
    <w:rsid w:val="00BD7868"/>
    <w:rsid w:val="00BE2913"/>
    <w:rsid w:val="00BE58A1"/>
    <w:rsid w:val="00BE5D77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43</cp:revision>
  <cp:lastPrinted>2023-10-21T20:52:00Z</cp:lastPrinted>
  <dcterms:created xsi:type="dcterms:W3CDTF">2022-12-15T22:55:00Z</dcterms:created>
  <dcterms:modified xsi:type="dcterms:W3CDTF">2023-11-06T17:55:00Z</dcterms:modified>
</cp:coreProperties>
</file>