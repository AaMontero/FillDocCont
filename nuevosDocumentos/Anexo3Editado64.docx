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EAA7" w14:textId="77777777" w:rsidR="00EA78DC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ANEXO </w:t>
      </w:r>
      <w:proofErr w:type="spellStart"/>
      <w:r w:rsidR="00EA78DC">
        <w:rPr>
          <w:rFonts w:cstheme="minorHAnsi"/>
          <w:b/>
          <w:bCs/>
          <w:sz w:val="28"/>
          <w:szCs w:val="28"/>
          <w:lang w:val="es-EC"/>
        </w:rPr>
        <w:t>N°</w:t>
      </w:r>
      <w:proofErr w:type="spellEnd"/>
      <w:r w:rsidR="00EA78DC">
        <w:rPr>
          <w:rFonts w:cstheme="minorHAnsi"/>
          <w:b/>
          <w:bCs/>
          <w:sz w:val="28"/>
          <w:szCs w:val="28"/>
          <w:lang w:val="es-EC"/>
        </w:rPr>
        <w:t xml:space="preserve"> 3</w:t>
      </w:r>
    </w:p>
    <w:p w14:paraId="23D0D2D0" w14:textId="3FE5A51C" w:rsidR="009C3487" w:rsidRPr="0092435F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>CARTA ACEPTACIÓN DE BENEFICIOS Y VENTAJAS</w:t>
      </w:r>
    </w:p>
    <w:p w14:paraId="1D34425E" w14:textId="48C5DF68" w:rsidR="009C3487" w:rsidRPr="0092435F" w:rsidRDefault="009C3487" w:rsidP="0092435F">
      <w:pPr>
        <w:spacing w:line="276" w:lineRule="auto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PROGRAMA </w:t>
      </w:r>
      <w:r w:rsidR="0095688A">
        <w:rPr>
          <w:rFonts w:cstheme="minorHAnsi"/>
          <w:b/>
          <w:bCs/>
          <w:sz w:val="28"/>
          <w:szCs w:val="28"/>
          <w:lang w:val="es-EC"/>
        </w:rPr>
        <w:t>QORY LOYALTY</w:t>
      </w:r>
    </w:p>
    <w:p w14:paraId="4E41BD68" w14:textId="09924F4F" w:rsidR="009C3487" w:rsidRPr="0092435F" w:rsidRDefault="00DE79C4" w:rsidP="009C3487">
      <w:pPr>
        <w:spacing w:before="240" w:after="0"/>
        <w:jc w:val="center"/>
        <w:rPr>
          <w:rFonts w:cstheme="minorHAnsi"/>
          <w:b/>
          <w:bCs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BE</w:t>
      </w:r>
      <w:r w:rsidR="00D45B51">
        <w:rPr>
          <w:rFonts w:cstheme="minorHAnsi"/>
          <w:b/>
          <w:bCs/>
          <w:sz w:val="24"/>
          <w:szCs w:val="24"/>
          <w:lang w:val="es-EC"/>
        </w:rPr>
        <w:t xml:space="preserve">NEFICIARIO: CONTRATO </w:t>
      </w:r>
      <w:r w:rsidR="00CE00C4">
        <w:rPr>
          <w:rFonts w:cstheme="minorHAnsi"/>
          <w:b/>
          <w:bCs/>
          <w:sz w:val="24"/>
          <w:szCs w:val="24"/>
          <w:lang w:val="es-EC"/>
        </w:rPr>
        <w:t>QTQuito</w:t>
      </w:r>
      <w:r w:rsidR="00862899">
        <w:rPr>
          <w:rFonts w:cstheme="minorHAnsi"/>
          <w:b/>
          <w:bCs/>
          <w:sz w:val="24"/>
          <w:szCs w:val="24"/>
          <w:lang w:val="es-EC"/>
        </w:rPr>
        <w:t>_</w:t>
      </w:r>
      <w:proofErr w:type="gramEnd"/>
      <w:r w:rsidR="00862899">
        <w:rPr>
          <w:rFonts w:cstheme="minorHAnsi"/>
          <w:b/>
          <w:bCs/>
          <w:sz w:val="24"/>
          <w:szCs w:val="24"/>
          <w:lang w:val="es-EC"/>
        </w:rPr>
        <w:t>64</w:t>
      </w:r>
    </w:p>
    <w:p w14:paraId="2AACD811" w14:textId="208C2FEA" w:rsidR="00D9637E" w:rsidRDefault="009C3487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NOMBRE D</w:t>
      </w:r>
      <w:r w:rsidR="0092435F">
        <w:rPr>
          <w:rFonts w:cstheme="minorHAnsi"/>
          <w:b/>
          <w:bCs/>
          <w:sz w:val="24"/>
          <w:szCs w:val="24"/>
          <w:lang w:val="es-EC"/>
        </w:rPr>
        <w:t>EL TITULAR</w:t>
      </w:r>
      <w:r w:rsidR="00BD7868" w:rsidRPr="00BD786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E00C4">
        <w:rPr>
          <w:rFonts w:cstheme="minorHAnsi"/>
          <w:b/>
          <w:bCs/>
          <w:lang w:val="es-EC"/>
        </w:rPr>
        <w:t>ANTHONNY ALEXANDER MONTERO AGUILAR</w:t>
      </w:r>
    </w:p>
    <w:p w14:paraId="5F151FCE" w14:textId="77777777" w:rsidR="00722693" w:rsidRDefault="00722693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402D3936" w14:textId="77777777" w:rsidR="0033511D" w:rsidRPr="007D6B27" w:rsidRDefault="0033511D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S"/>
        </w:rPr>
      </w:pPr>
    </w:p>
    <w:p w14:paraId="2C3B6DC4" w14:textId="6C3CB11E" w:rsidR="009C3487" w:rsidRPr="003F3040" w:rsidRDefault="009C3487" w:rsidP="00CC6BAE">
      <w:pPr>
        <w:spacing w:after="0" w:line="240" w:lineRule="auto"/>
        <w:jc w:val="both"/>
        <w:rPr>
          <w:rFonts w:cstheme="minorHAnsi"/>
          <w:b/>
          <w:sz w:val="24"/>
          <w:szCs w:val="24"/>
          <w:lang w:val="es-ES"/>
        </w:rPr>
      </w:pPr>
      <w:r w:rsidRPr="0092435F">
        <w:rPr>
          <w:rFonts w:cstheme="minorHAnsi"/>
          <w:sz w:val="24"/>
          <w:szCs w:val="24"/>
          <w:lang w:val="es-EC"/>
        </w:rPr>
        <w:t xml:space="preserve">Yo, </w:t>
      </w:r>
      <w:bookmarkStart w:id="0" w:name="_Hlk94894320"/>
      <w:bookmarkStart w:id="1" w:name="_Hlk94964958"/>
      <w:bookmarkStart w:id="2" w:name="_Hlk94973720"/>
      <w:r w:rsidR="00CE00C4">
        <w:rPr>
          <w:rFonts w:cstheme="minorHAnsi"/>
          <w:b/>
          <w:bCs/>
          <w:lang w:val="es-EC"/>
        </w:rPr>
        <w:t>ANTHONNY ALEXANDER MONTERO AGUILAR</w:t>
      </w:r>
      <w:r w:rsidR="006411E7">
        <w:rPr>
          <w:rFonts w:cstheme="minorHAnsi"/>
          <w:b/>
          <w:bCs/>
          <w:lang w:val="es-EC"/>
        </w:rPr>
        <w:t xml:space="preserve"> </w:t>
      </w:r>
      <w:r w:rsidR="00200B8B">
        <w:rPr>
          <w:rFonts w:cstheme="minorHAnsi"/>
          <w:sz w:val="24"/>
          <w:szCs w:val="24"/>
          <w:lang w:val="es-EC"/>
        </w:rPr>
        <w:t xml:space="preserve">de identidad </w:t>
      </w:r>
      <w:bookmarkStart w:id="3" w:name="_Hlk94972486"/>
      <w:proofErr w:type="spellStart"/>
      <w:r w:rsidR="00200B8B" w:rsidRPr="00F45400">
        <w:rPr>
          <w:rFonts w:cstheme="minorHAnsi"/>
          <w:b/>
          <w:bCs/>
          <w:sz w:val="24"/>
          <w:szCs w:val="24"/>
          <w:lang w:val="es-EC"/>
        </w:rPr>
        <w:t>N°</w:t>
      </w:r>
      <w:bookmarkEnd w:id="0"/>
      <w:bookmarkEnd w:id="1"/>
      <w:bookmarkEnd w:id="2"/>
      <w:bookmarkEnd w:id="3"/>
      <w:proofErr w:type="spellEnd"/>
      <w:r w:rsidR="00CE00C4">
        <w:rPr>
          <w:rFonts w:cstheme="minorHAnsi"/>
          <w:b/>
          <w:bCs/>
          <w:lang w:val="es-EC"/>
        </w:rPr>
        <w:t>1716925365</w:t>
      </w:r>
      <w:r w:rsidR="00722693">
        <w:rPr>
          <w:rFonts w:cstheme="minorHAnsi"/>
          <w:b/>
          <w:bCs/>
        </w:rPr>
        <w:t xml:space="preserve"> </w:t>
      </w:r>
      <w:r w:rsidRPr="0092435F">
        <w:rPr>
          <w:rFonts w:cstheme="minorHAnsi"/>
          <w:sz w:val="24"/>
          <w:szCs w:val="24"/>
          <w:lang w:val="es-EC"/>
        </w:rPr>
        <w:t xml:space="preserve">declaro haber recibido una información adecuada, veraz, clara, oportuna y completa sobre los servicios ofrecidos en </w:t>
      </w:r>
      <w:r w:rsidR="00CC6BAE">
        <w:rPr>
          <w:rFonts w:cstheme="minorHAnsi"/>
          <w:sz w:val="24"/>
          <w:szCs w:val="24"/>
          <w:lang w:val="es-EC"/>
        </w:rPr>
        <w:t>el programa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, así como los costos preferenciales en productos turísticos, condiciones de contratación y demás aspectos relevantes de los mismos, y acepto los beneficios y ventajas de la prestación de servicios que acabo de contratar con la compañía </w:t>
      </w:r>
      <w:r w:rsidR="0095688A">
        <w:rPr>
          <w:sz w:val="24"/>
          <w:szCs w:val="24"/>
          <w:lang w:val="es-EC"/>
        </w:rPr>
        <w:t>QORY LOYALTY</w:t>
      </w:r>
      <w:r w:rsidR="00CC6BAE" w:rsidRPr="006F71E8">
        <w:rPr>
          <w:sz w:val="24"/>
          <w:szCs w:val="24"/>
          <w:lang w:val="es-EC"/>
        </w:rPr>
        <w:t>DMC TRAVEL S.A.</w:t>
      </w:r>
      <w:r w:rsidRPr="0092435F">
        <w:rPr>
          <w:rFonts w:cstheme="minorHAnsi"/>
          <w:sz w:val="24"/>
          <w:szCs w:val="24"/>
          <w:lang w:val="es-EC"/>
        </w:rPr>
        <w:t>:</w:t>
      </w:r>
    </w:p>
    <w:p w14:paraId="740211E8" w14:textId="436DA1A5" w:rsidR="00E133F2" w:rsidRPr="0092435F" w:rsidRDefault="00E133F2" w:rsidP="00E133F2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ab/>
        <w:t xml:space="preserve">PROGRAMA DE FIDELIDAD </w:t>
      </w:r>
      <w:r w:rsidR="0095688A">
        <w:rPr>
          <w:rFonts w:cstheme="minorHAnsi"/>
          <w:b/>
          <w:bCs/>
          <w:sz w:val="24"/>
          <w:szCs w:val="24"/>
          <w:lang w:val="es-EC"/>
        </w:rPr>
        <w:t>QORY LOYALTY</w:t>
      </w:r>
      <w:r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Pr="0092435F">
        <w:rPr>
          <w:rFonts w:cstheme="minorHAnsi"/>
          <w:sz w:val="24"/>
          <w:szCs w:val="24"/>
          <w:lang w:val="es-EC"/>
        </w:rPr>
        <w:t xml:space="preserve"> Nuestro programa de viajero frecuente le permite garantizar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por cada servicio que utilice en la agencia y redimir en sus reservas.</w:t>
      </w:r>
    </w:p>
    <w:p w14:paraId="1AB69257" w14:textId="0AA50511" w:rsidR="009C3487" w:rsidRPr="0092435F" w:rsidRDefault="009C3487" w:rsidP="0092435F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TIQUETES AÉREOS:</w:t>
      </w:r>
      <w:r w:rsidRPr="0092435F">
        <w:rPr>
          <w:rFonts w:cstheme="minorHAnsi"/>
          <w:sz w:val="24"/>
          <w:szCs w:val="24"/>
          <w:lang w:val="es-EC"/>
        </w:rPr>
        <w:t xml:space="preserve">  Se suprimirá el Fee de Emisión y acumulará puntos por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en Vuelos Nacionales y un 45% en Vuelos Internacionales.</w:t>
      </w:r>
    </w:p>
    <w:p w14:paraId="4BA9BA4D" w14:textId="1DBECEAE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HOTELES:</w:t>
      </w:r>
      <w:r w:rsidRPr="0092435F">
        <w:rPr>
          <w:rFonts w:cstheme="minorHAnsi"/>
          <w:sz w:val="24"/>
          <w:szCs w:val="24"/>
          <w:lang w:val="es-EC"/>
        </w:rPr>
        <w:t xml:space="preserve">  Le brindamos el uso de más 2</w:t>
      </w:r>
      <w:r w:rsidR="00CC6BAE">
        <w:rPr>
          <w:rFonts w:cstheme="minorHAnsi"/>
          <w:sz w:val="24"/>
          <w:szCs w:val="24"/>
          <w:lang w:val="es-EC"/>
        </w:rPr>
        <w:t>00.</w:t>
      </w:r>
      <w:r w:rsidRPr="0092435F">
        <w:rPr>
          <w:rFonts w:cstheme="minorHAnsi"/>
          <w:sz w:val="24"/>
          <w:szCs w:val="24"/>
          <w:lang w:val="es-EC"/>
        </w:rPr>
        <w:t xml:space="preserve">000 hoteles alrededor del mundo y se le garantiza la mejor tarifa del mercado, nuestra garantía de las mejores tarifas aplica de la siguiente manera: EL CLIENTE después de haber solicitado el requerimiento a la agencia si encuentra una mejor tarifa que la cotizada se le iguala la tarifa y adicional se le da siempre y cuando traiga la cotización impresa de otra Agencia y con las mismas características de su solicitud,  y por todas las reservas de Hoteles acumula el 30% 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607D21E" w14:textId="25FC8CCD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ALQUILER DE AUTOS:</w:t>
      </w:r>
      <w:r w:rsid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92435F">
        <w:rPr>
          <w:rFonts w:cstheme="minorHAnsi"/>
          <w:sz w:val="24"/>
          <w:szCs w:val="24"/>
          <w:lang w:val="es-EC"/>
        </w:rPr>
        <w:t>T</w:t>
      </w:r>
      <w:r w:rsidRPr="0092435F">
        <w:rPr>
          <w:rFonts w:cstheme="minorHAnsi"/>
          <w:sz w:val="24"/>
          <w:szCs w:val="24"/>
          <w:lang w:val="es-EC"/>
        </w:rPr>
        <w:t xml:space="preserve">endrá el beneficio de la mejor tarifa del mercado y acumular hasta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0DDE4439" w14:textId="26A18566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CRUCEROS:</w:t>
      </w:r>
      <w:r w:rsidRPr="0092435F">
        <w:rPr>
          <w:rFonts w:cstheme="minorHAnsi"/>
          <w:sz w:val="24"/>
          <w:szCs w:val="24"/>
          <w:lang w:val="es-EC"/>
        </w:rPr>
        <w:t xml:space="preserve"> Por la regulación de las compañías de cruceros debemos manejar las mismas tarifas, por lo tanto, se le entrega a su regreso del crucero se le otorga el 30%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29A17E4" w14:textId="6EBB3DC7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PAQUETES VACACIONALES:</w:t>
      </w:r>
      <w:r w:rsidRPr="0092435F">
        <w:rPr>
          <w:rFonts w:cstheme="minorHAnsi"/>
          <w:sz w:val="24"/>
          <w:szCs w:val="24"/>
          <w:lang w:val="es-EC"/>
        </w:rPr>
        <w:t xml:space="preserve"> Se le ofrece la tarifa más baja del mercado en todos los paquetes a nivel Internacional y se le entrega en un 25% en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5EE492EA" w14:textId="023427ED" w:rsidR="00E133F2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A110A3">
        <w:rPr>
          <w:rFonts w:cstheme="minorHAnsi"/>
          <w:b/>
          <w:bCs/>
          <w:sz w:val="24"/>
          <w:szCs w:val="24"/>
          <w:lang w:val="es-EC"/>
        </w:rPr>
        <w:t xml:space="preserve">GETAWAY 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WEEK</w:t>
      </w:r>
      <w:r w:rsidR="00A110A3">
        <w:rPr>
          <w:rFonts w:cstheme="minorHAnsi"/>
          <w:b/>
          <w:bCs/>
          <w:sz w:val="24"/>
          <w:szCs w:val="24"/>
          <w:lang w:val="es-EC"/>
        </w:rPr>
        <w:t>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Alojamiento en más de 6000 Resorts, en Apartamentos de 1, 2, y 3 dormitorios en selectos destinos turísticos y en más de 250.000 Hoteles alrededor del mundo para la cual se ofrece la siguiente alternativa.</w:t>
      </w:r>
    </w:p>
    <w:p w14:paraId="0E609F0B" w14:textId="58E1616B" w:rsidR="00F6384F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PREMIUM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Son semanas de Alojamiento </w:t>
      </w:r>
      <w:r>
        <w:rPr>
          <w:rFonts w:cstheme="minorHAnsi"/>
          <w:sz w:val="24"/>
          <w:szCs w:val="24"/>
          <w:lang w:val="es-EC"/>
        </w:rPr>
        <w:t>ofrecido en un valor de $399.00 o incluso un valor menor de dos a seis pasajeros, con ventaja de reserva a menor tiempo de hospedaje o uso fraccionado, con un tiempo mínimo de reserva de 21 días de anticipación.</w:t>
      </w:r>
      <w:r w:rsidR="006006D5">
        <w:rPr>
          <w:rFonts w:cstheme="minorHAnsi"/>
          <w:sz w:val="24"/>
          <w:szCs w:val="24"/>
          <w:lang w:val="es-EC"/>
        </w:rPr>
        <w:t xml:space="preserve"> (APLICA PARA: Cancún, Orlando y la mayor parte del Caribe).</w:t>
      </w:r>
    </w:p>
    <w:p w14:paraId="2FB6CB46" w14:textId="52977F08" w:rsidR="007D1067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lastRenderedPageBreak/>
        <w:t>GETAWAY STANDAR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 Vacacionales de 2 a 6 pasajeros con una tarifa desde $ 599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$ 999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lugar del mundo sujeto a disponibilidad, se debe solicitar con mínimo de 72 horas de anticipación.</w:t>
      </w:r>
    </w:p>
    <w:p w14:paraId="31B996CE" w14:textId="745E863A" w:rsidR="00E133F2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PLUS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Complejos Vacacionales de 2 a 6 personas con una tarifa especial desde $ 499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parte del mundo y sujeto a disponibilidad las reservas deben ser solicitadas con mínimo de 90 días de anticipación.</w:t>
      </w:r>
    </w:p>
    <w:p w14:paraId="7446F6B0" w14:textId="38F2BA04" w:rsidR="006006D5" w:rsidRPr="0092435F" w:rsidRDefault="006006D5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IN</w:t>
      </w:r>
      <w:r>
        <w:rPr>
          <w:rFonts w:cstheme="minorHAnsi"/>
          <w:b/>
          <w:bCs/>
          <w:sz w:val="24"/>
          <w:szCs w:val="24"/>
          <w:lang w:val="es-EC"/>
        </w:rPr>
        <w:t>C</w:t>
      </w:r>
      <w:r w:rsidRPr="0092435F">
        <w:rPr>
          <w:rFonts w:cstheme="minorHAnsi"/>
          <w:b/>
          <w:bCs/>
          <w:sz w:val="24"/>
          <w:szCs w:val="24"/>
          <w:lang w:val="es-EC"/>
        </w:rPr>
        <w:t>ENTIVOS DE PRIMERA VISITA:</w:t>
      </w:r>
      <w:r w:rsidRPr="0092435F">
        <w:rPr>
          <w:rFonts w:cstheme="minorHAnsi"/>
          <w:sz w:val="24"/>
          <w:szCs w:val="24"/>
          <w:lang w:val="es-EC"/>
        </w:rPr>
        <w:t xml:space="preserve"> Premios y/o beneficios establecidos por la compañía que se entregan gracias a la adquisición de su afiliación, forman parte integral del contrato. Uso exclusivo previa solicitud al área de reservas</w:t>
      </w:r>
      <w:r>
        <w:rPr>
          <w:rFonts w:cstheme="minorHAnsi"/>
          <w:sz w:val="24"/>
          <w:szCs w:val="24"/>
          <w:lang w:val="es-EC"/>
        </w:rPr>
        <w:t xml:space="preserve"> y que pueden ser basados en la disponibilidad de los proveedores o auspiciantes externos a la compañía. Son:</w:t>
      </w:r>
    </w:p>
    <w:p w14:paraId="5E11B98E" w14:textId="2A335D19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PLATAFORMA VACACIONAL</w:t>
      </w:r>
      <w:r w:rsidR="00EA78DC">
        <w:rPr>
          <w:rFonts w:cstheme="minorHAnsi"/>
          <w:b/>
          <w:bCs/>
          <w:sz w:val="24"/>
          <w:szCs w:val="24"/>
          <w:lang w:val="es-EC"/>
        </w:rPr>
        <w:t xml:space="preserve"> (PORTAL WEB)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A</w:t>
      </w:r>
      <w:r w:rsidR="009C3487" w:rsidRPr="0092435F">
        <w:rPr>
          <w:rFonts w:cstheme="minorHAnsi"/>
          <w:sz w:val="24"/>
          <w:szCs w:val="24"/>
          <w:lang w:val="es-EC"/>
        </w:rPr>
        <w:t xml:space="preserve">ctivación de </w:t>
      </w:r>
      <w:r w:rsidR="001A247C">
        <w:rPr>
          <w:rFonts w:cstheme="minorHAnsi"/>
          <w:sz w:val="24"/>
          <w:szCs w:val="24"/>
          <w:lang w:val="es-EC"/>
        </w:rPr>
        <w:t>Pagina Web para visualización de paquetería y demás</w:t>
      </w:r>
      <w:r w:rsidRPr="0092435F">
        <w:rPr>
          <w:rFonts w:cstheme="minorHAnsi"/>
          <w:sz w:val="24"/>
          <w:szCs w:val="24"/>
          <w:lang w:val="es-EC"/>
        </w:rPr>
        <w:t>, previa solicitud, escrita por el cliente</w:t>
      </w:r>
      <w:r w:rsidR="009C3487" w:rsidRPr="0092435F">
        <w:rPr>
          <w:rFonts w:cstheme="minorHAnsi"/>
          <w:sz w:val="24"/>
          <w:szCs w:val="24"/>
          <w:lang w:val="es-EC"/>
        </w:rPr>
        <w:t>.</w:t>
      </w:r>
    </w:p>
    <w:p w14:paraId="361E4DF2" w14:textId="17E1E366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ASESORIA VISADO: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561AC4" w:rsidRPr="0092435F">
        <w:rPr>
          <w:rFonts w:cstheme="minorHAnsi"/>
          <w:sz w:val="24"/>
          <w:szCs w:val="24"/>
          <w:lang w:val="es-EC"/>
        </w:rPr>
        <w:t>Trámites</w:t>
      </w:r>
      <w:r w:rsidRPr="0092435F">
        <w:rPr>
          <w:rFonts w:cstheme="minorHAnsi"/>
          <w:sz w:val="24"/>
          <w:szCs w:val="24"/>
          <w:lang w:val="es-EC"/>
        </w:rPr>
        <w:t xml:space="preserve"> pertinentes y orientación y asesoría gratuita en Visas</w:t>
      </w:r>
      <w:r w:rsidR="006A5B16">
        <w:rPr>
          <w:rFonts w:cstheme="minorHAnsi"/>
          <w:sz w:val="24"/>
          <w:szCs w:val="24"/>
          <w:lang w:val="es-EC"/>
        </w:rPr>
        <w:t xml:space="preserve"> incluida carta de invitación</w:t>
      </w:r>
      <w:r w:rsidRPr="0092435F">
        <w:rPr>
          <w:rFonts w:cstheme="minorHAnsi"/>
          <w:sz w:val="24"/>
          <w:szCs w:val="24"/>
          <w:lang w:val="es-EC"/>
        </w:rPr>
        <w:t xml:space="preserve">: </w:t>
      </w:r>
      <w:r w:rsidR="001C7BFA" w:rsidRPr="0092435F">
        <w:rPr>
          <w:rFonts w:cstheme="minorHAnsi"/>
          <w:sz w:val="24"/>
          <w:szCs w:val="24"/>
          <w:lang w:val="es-EC"/>
        </w:rPr>
        <w:t>americana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canadiense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mexicana</w:t>
      </w:r>
      <w:r w:rsidRPr="0092435F">
        <w:rPr>
          <w:rFonts w:cstheme="minorHAnsi"/>
          <w:sz w:val="24"/>
          <w:szCs w:val="24"/>
          <w:lang w:val="es-EC"/>
        </w:rPr>
        <w:t xml:space="preserve"> y </w:t>
      </w:r>
      <w:r w:rsidR="00292262" w:rsidRPr="0092435F">
        <w:rPr>
          <w:rFonts w:cstheme="minorHAnsi"/>
          <w:sz w:val="24"/>
          <w:szCs w:val="24"/>
          <w:lang w:val="es-EC"/>
        </w:rPr>
        <w:t>Schengen.</w:t>
      </w:r>
      <w:r w:rsidR="00BF69AD">
        <w:rPr>
          <w:rFonts w:cstheme="minorHAnsi"/>
          <w:sz w:val="24"/>
          <w:szCs w:val="24"/>
          <w:lang w:val="es-EC"/>
        </w:rPr>
        <w:t xml:space="preserve"> De manera exclusiva para los </w:t>
      </w:r>
      <w:r w:rsidR="006A5B16">
        <w:rPr>
          <w:rFonts w:cstheme="minorHAnsi"/>
          <w:sz w:val="24"/>
          <w:szCs w:val="24"/>
          <w:lang w:val="es-EC"/>
        </w:rPr>
        <w:t xml:space="preserve">familiares </w:t>
      </w:r>
      <w:r w:rsidR="00BF69AD">
        <w:rPr>
          <w:rFonts w:cstheme="minorHAnsi"/>
          <w:sz w:val="24"/>
          <w:szCs w:val="24"/>
          <w:lang w:val="es-EC"/>
        </w:rPr>
        <w:t xml:space="preserve">o el </w:t>
      </w:r>
      <w:r w:rsidR="00F6093A">
        <w:rPr>
          <w:rFonts w:cstheme="minorHAnsi"/>
          <w:sz w:val="24"/>
          <w:szCs w:val="24"/>
          <w:lang w:val="es-EC"/>
        </w:rPr>
        <w:t>titular</w:t>
      </w:r>
      <w:r w:rsidR="00EA78DC">
        <w:rPr>
          <w:rFonts w:cstheme="minorHAnsi"/>
          <w:sz w:val="24"/>
          <w:szCs w:val="24"/>
          <w:lang w:val="es-EC"/>
        </w:rPr>
        <w:t>.</w:t>
      </w:r>
      <w:r w:rsidR="006A5B16">
        <w:rPr>
          <w:rFonts w:cstheme="minorHAnsi"/>
          <w:sz w:val="24"/>
          <w:szCs w:val="24"/>
          <w:lang w:val="es-EC"/>
        </w:rPr>
        <w:t xml:space="preserve"> </w:t>
      </w:r>
    </w:p>
    <w:p w14:paraId="57DFACC5" w14:textId="7846964E" w:rsidR="00292262" w:rsidRPr="0092435F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292262" w:rsidRPr="00CB20D8">
        <w:rPr>
          <w:rFonts w:cstheme="minorHAnsi"/>
          <w:b/>
          <w:bCs/>
          <w:sz w:val="24"/>
          <w:szCs w:val="24"/>
          <w:lang w:val="es-EC"/>
        </w:rPr>
        <w:t xml:space="preserve"> LAWYERS:</w:t>
      </w:r>
      <w:r w:rsidR="00292262" w:rsidRPr="0092435F">
        <w:rPr>
          <w:rFonts w:cstheme="minorHAnsi"/>
          <w:sz w:val="24"/>
          <w:szCs w:val="24"/>
          <w:lang w:val="es-EC"/>
        </w:rPr>
        <w:t xml:space="preserve"> Servicio de asesoría y consultas legales, previa solicitud, cero costos.</w:t>
      </w:r>
    </w:p>
    <w:p w14:paraId="3F606C9F" w14:textId="37453E67" w:rsidR="00653683" w:rsidRDefault="0095688A" w:rsidP="009551AB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="001C7BFA" w:rsidRPr="0092435F">
        <w:rPr>
          <w:rFonts w:cstheme="minorHAnsi"/>
          <w:sz w:val="24"/>
          <w:szCs w:val="24"/>
          <w:lang w:val="es-EC"/>
        </w:rPr>
        <w:t xml:space="preserve"> Por concepto de Retorno de Inversión cargado en la plataforma </w:t>
      </w:r>
      <w:r>
        <w:rPr>
          <w:rFonts w:cstheme="minorHAnsi"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sz w:val="24"/>
          <w:szCs w:val="24"/>
          <w:lang w:val="es-EC"/>
        </w:rPr>
        <w:t>.</w:t>
      </w:r>
    </w:p>
    <w:p w14:paraId="46624D49" w14:textId="3C67E4C1" w:rsidR="00851D14" w:rsidRPr="009635B7" w:rsidRDefault="009635B7" w:rsidP="009635B7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16. BONO DE HOSPEDAJE QORY LOYALTY: </w:t>
      </w:r>
      <w:r w:rsidR="00CA57E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A57E8" w:rsidRPr="00CA57E8">
        <w:rPr>
          <w:rFonts w:cstheme="minorHAnsi"/>
          <w:sz w:val="24"/>
          <w:szCs w:val="24"/>
          <w:lang w:val="es-EC"/>
        </w:rPr>
        <w:t>Acepto y recibo UN Bono de Hospedaje 3 Noches 2 Días para 06 personas. Previo pago de Impuestos. Uso exclusivo en departamentos de la compañía. No incluye ningún tipo de alimentación</w:t>
      </w:r>
    </w:p>
    <w:p w14:paraId="2CDB2EC5" w14:textId="12725B5A" w:rsidR="004A6A0A" w:rsidRPr="00CA57E8" w:rsidRDefault="009635B7" w:rsidP="009635B7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17. BONO DE HOSPEDAJE INTERNACIONAL QORY LOYALTY: </w:t>
      </w:r>
      <w:r w:rsidR="00CA57E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A57E8" w:rsidRPr="00CA57E8">
        <w:rPr>
          <w:rFonts w:cstheme="minorHAnsi"/>
          <w:sz w:val="24"/>
          <w:szCs w:val="24"/>
          <w:lang w:val="es-EC"/>
        </w:rPr>
        <w:t>Acepto y recibo Un Bono de Hospedaje 4 Noches 5 Días para 05 personas. Previo pago de Impuestos, si incluye alimentación. PREVIA RESERVA. Destino: Cancún - México </w:t>
      </w:r>
    </w:p>
    <w:p w14:paraId="1A9D3703" w14:textId="77777777" w:rsidR="004A6A0A" w:rsidRPr="00B906C7" w:rsidRDefault="004A6A0A" w:rsidP="00B906C7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</w:pPr>
    </w:p>
    <w:p w14:paraId="0EB548DB" w14:textId="77777777" w:rsidR="00B906C7" w:rsidRDefault="00B906C7" w:rsidP="005264B6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</w:pPr>
    </w:p>
    <w:p w14:paraId="11A0E93D" w14:textId="77777777" w:rsidR="00A50694" w:rsidRDefault="00A50694" w:rsidP="005264B6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</w:pPr>
    </w:p>
    <w:p w14:paraId="78814EEB" w14:textId="3B86EB3A" w:rsidR="00851D14" w:rsidRPr="005264B6" w:rsidRDefault="00851D14" w:rsidP="005264B6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  <w:sectPr w:rsidR="00851D14" w:rsidRPr="005264B6" w:rsidSect="0092435F">
          <w:headerReference w:type="default" r:id="rId8"/>
          <w:pgSz w:w="12240" w:h="15840"/>
          <w:pgMar w:top="993" w:right="1041" w:bottom="1134" w:left="993" w:header="284" w:footer="708" w:gutter="0"/>
          <w:cols w:space="708"/>
          <w:docGrid w:linePitch="360"/>
        </w:sectPr>
      </w:pPr>
    </w:p>
    <w:p w14:paraId="3E7F8BFA" w14:textId="77777777" w:rsidR="00D063A1" w:rsidRPr="00A705B1" w:rsidRDefault="00D063A1" w:rsidP="004840CF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  <w:bookmarkStart w:id="6" w:name="_Hlk94883462"/>
    </w:p>
    <w:p w14:paraId="6DE29F59" w14:textId="06D953FA" w:rsidR="00A705B1" w:rsidRPr="004840CF" w:rsidRDefault="00A705B1" w:rsidP="00BE2913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4840CF">
        <w:rPr>
          <w:rFonts w:cstheme="minorHAnsi"/>
          <w:b/>
          <w:bCs/>
          <w:sz w:val="24"/>
          <w:szCs w:val="24"/>
        </w:rPr>
        <w:t>_________________________</w:t>
      </w:r>
    </w:p>
    <w:p w14:paraId="5385D1CD" w14:textId="77777777" w:rsidR="006411E7" w:rsidRDefault="0095688A" w:rsidP="00B50B81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QORIT TRAVEL AGENCY S.A</w:t>
      </w:r>
      <w:bookmarkEnd w:id="6"/>
    </w:p>
    <w:p w14:paraId="1CAE1579" w14:textId="77F6D63D" w:rsidR="00E07097" w:rsidRPr="0095688A" w:rsidRDefault="0095688A" w:rsidP="00B50B81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C"/>
        </w:rPr>
      </w:pPr>
      <w:r w:rsidRPr="0095688A">
        <w:rPr>
          <w:rFonts w:cstheme="minorHAnsi"/>
          <w:b/>
          <w:bCs/>
          <w:sz w:val="24"/>
          <w:szCs w:val="24"/>
        </w:rPr>
        <w:t>1793198413001</w:t>
      </w:r>
    </w:p>
    <w:p w14:paraId="43686AB5" w14:textId="331D4144" w:rsidR="00077A4E" w:rsidRPr="0095688A" w:rsidRDefault="00077A4E" w:rsidP="00C329D5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</w:p>
    <w:p w14:paraId="15F47F80" w14:textId="77777777" w:rsidR="009F6525" w:rsidRDefault="009F6525" w:rsidP="00C57631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</w:p>
    <w:p w14:paraId="1C7D8CB4" w14:textId="2D2558EB" w:rsidR="00A2350C" w:rsidRPr="001A247C" w:rsidRDefault="00D063A1" w:rsidP="00D063A1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 xml:space="preserve">          </w:t>
      </w:r>
      <w:r w:rsidR="00C57631">
        <w:rPr>
          <w:rFonts w:cstheme="minorHAnsi"/>
          <w:b/>
          <w:bCs/>
          <w:sz w:val="24"/>
          <w:szCs w:val="24"/>
          <w:lang w:val="es-EC"/>
        </w:rPr>
        <w:t xml:space="preserve">      </w:t>
      </w:r>
      <w:r w:rsidR="00A2350C" w:rsidRPr="001A247C">
        <w:rPr>
          <w:rFonts w:cstheme="minorHAnsi"/>
          <w:b/>
          <w:bCs/>
          <w:sz w:val="24"/>
          <w:szCs w:val="24"/>
          <w:lang w:val="es-EC"/>
        </w:rPr>
        <w:t>_________________________</w:t>
      </w:r>
    </w:p>
    <w:p w14:paraId="13E1AF72" w14:textId="31201C35" w:rsidR="00B8156D" w:rsidRPr="006A5B16" w:rsidRDefault="00CE00C4" w:rsidP="00BF36EA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lang w:val="es-EC"/>
        </w:rPr>
        <w:t>ANTHONNY ALEXANDER MONTERO AGUILAR</w:t>
      </w:r>
      <w:r w:rsidR="005F4A95" w:rsidRPr="006A5B16">
        <w:rPr>
          <w:rFonts w:cstheme="minorHAnsi"/>
          <w:b/>
          <w:bCs/>
          <w:sz w:val="24"/>
          <w:szCs w:val="24"/>
        </w:rPr>
        <w:br/>
      </w:r>
      <w:r w:rsidR="00A2350C" w:rsidRPr="006A5B16">
        <w:rPr>
          <w:rFonts w:cstheme="minorHAnsi"/>
          <w:b/>
          <w:bCs/>
          <w:sz w:val="24"/>
          <w:szCs w:val="24"/>
        </w:rPr>
        <w:t xml:space="preserve"> N°</w:t>
      </w:r>
      <w:r>
        <w:rPr>
          <w:rFonts w:cstheme="minorHAnsi"/>
          <w:b/>
          <w:bCs/>
          <w:lang w:val="es-EC"/>
        </w:rPr>
        <w:t>1716925365</w:t>
      </w:r>
    </w:p>
    <w:sectPr w:rsidR="00B8156D" w:rsidRPr="006A5B16" w:rsidSect="00BE2913">
      <w:type w:val="continuous"/>
      <w:pgSz w:w="12240" w:h="15840"/>
      <w:pgMar w:top="993" w:right="1041" w:bottom="1134" w:left="993" w:header="284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61DCE" w14:textId="77777777" w:rsidR="00D3718A" w:rsidRDefault="00D3718A" w:rsidP="009C3487">
      <w:pPr>
        <w:spacing w:after="0" w:line="240" w:lineRule="auto"/>
      </w:pPr>
      <w:r>
        <w:separator/>
      </w:r>
    </w:p>
  </w:endnote>
  <w:endnote w:type="continuationSeparator" w:id="0">
    <w:p w14:paraId="3CFC238A" w14:textId="77777777" w:rsidR="00D3718A" w:rsidRDefault="00D3718A" w:rsidP="009C3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F7B2D" w14:textId="77777777" w:rsidR="00D3718A" w:rsidRDefault="00D3718A" w:rsidP="009C3487">
      <w:pPr>
        <w:spacing w:after="0" w:line="240" w:lineRule="auto"/>
      </w:pPr>
      <w:r>
        <w:separator/>
      </w:r>
    </w:p>
  </w:footnote>
  <w:footnote w:type="continuationSeparator" w:id="0">
    <w:p w14:paraId="0A7F4C73" w14:textId="77777777" w:rsidR="00D3718A" w:rsidRDefault="00D3718A" w:rsidP="009C3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075C5" w14:textId="566D8455" w:rsidR="009C3487" w:rsidRDefault="0095688A" w:rsidP="007D1067">
    <w:pPr>
      <w:pStyle w:val="Encabezado"/>
      <w:tabs>
        <w:tab w:val="clear" w:pos="9360"/>
        <w:tab w:val="right" w:pos="10065"/>
      </w:tabs>
    </w:pPr>
    <w:ins w:id="4" w:author="Wagner Cevallos S." w:date="2022-12-14T18:21:00Z">
      <w:r w:rsidRPr="00703F1D">
        <w:rPr>
          <w:b/>
          <w:bCs/>
          <w:noProof/>
          <w:rPrChange w:id="5" w:author="Wagner Cevallos S." w:date="2022-12-14T18:22:00Z">
            <w:rPr>
              <w:noProof/>
            </w:rPr>
          </w:rPrChange>
        </w:rPr>
        <w:drawing>
          <wp:anchor distT="0" distB="0" distL="114300" distR="114300" simplePos="0" relativeHeight="251659264" behindDoc="0" locked="0" layoutInCell="1" allowOverlap="1" wp14:anchorId="72565476" wp14:editId="2DEE036D">
            <wp:simplePos x="0" y="0"/>
            <wp:positionH relativeFrom="page">
              <wp:posOffset>106680</wp:posOffset>
            </wp:positionH>
            <wp:positionV relativeFrom="paragraph">
              <wp:posOffset>-119380</wp:posOffset>
            </wp:positionV>
            <wp:extent cx="7553325" cy="10680700"/>
            <wp:effectExtent l="0" t="0" r="9525" b="63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">
                      <a:extLst>
                        <a:ext uri="{BEBA8EAE-BF5A-486C-A8C5-ECC9F3942E4B}">
                          <a14:imgProps xmlns:a14="http://schemas.microsoft.com/office/drawing/2010/main">
                            <a14:imgLayer r:embed="rId2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ins>
    <w:r w:rsidR="007D1067">
      <w:t xml:space="preserve">              </w:t>
    </w:r>
    <w:r w:rsidR="007D1067">
      <w:tab/>
    </w:r>
    <w:r w:rsidR="007D1067">
      <w:tab/>
      <w:t xml:space="preserve">         </w:t>
    </w:r>
  </w:p>
  <w:p w14:paraId="7E51C2D3" w14:textId="77777777" w:rsidR="007D1067" w:rsidRDefault="007D1067" w:rsidP="007D1067">
    <w:pPr>
      <w:pStyle w:val="Encabezado"/>
      <w:tabs>
        <w:tab w:val="clear" w:pos="9360"/>
        <w:tab w:val="right" w:pos="100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D2841"/>
    <w:multiLevelType w:val="hybridMultilevel"/>
    <w:tmpl w:val="6922CC0E"/>
    <w:lvl w:ilvl="0" w:tplc="A8DC6EC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7708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gner Cevallos S.">
    <w15:presenceInfo w15:providerId="Windows Live" w15:userId="5fbc4a230104ed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487"/>
    <w:rsid w:val="000118E8"/>
    <w:rsid w:val="000209D5"/>
    <w:rsid w:val="00033B9C"/>
    <w:rsid w:val="000434C3"/>
    <w:rsid w:val="00045F18"/>
    <w:rsid w:val="00077A4E"/>
    <w:rsid w:val="0008186D"/>
    <w:rsid w:val="00092976"/>
    <w:rsid w:val="00097CB6"/>
    <w:rsid w:val="000A0344"/>
    <w:rsid w:val="000D1EA6"/>
    <w:rsid w:val="000F28D0"/>
    <w:rsid w:val="00102F28"/>
    <w:rsid w:val="00105896"/>
    <w:rsid w:val="00107813"/>
    <w:rsid w:val="00131A28"/>
    <w:rsid w:val="0013671E"/>
    <w:rsid w:val="00174A6E"/>
    <w:rsid w:val="001A247C"/>
    <w:rsid w:val="001C7BFA"/>
    <w:rsid w:val="001D35C1"/>
    <w:rsid w:val="001E4716"/>
    <w:rsid w:val="00200B8B"/>
    <w:rsid w:val="00217F2D"/>
    <w:rsid w:val="00220A19"/>
    <w:rsid w:val="00224E3B"/>
    <w:rsid w:val="00230A82"/>
    <w:rsid w:val="00240BA3"/>
    <w:rsid w:val="002721A9"/>
    <w:rsid w:val="00274065"/>
    <w:rsid w:val="00292262"/>
    <w:rsid w:val="00296069"/>
    <w:rsid w:val="002A0DFF"/>
    <w:rsid w:val="002C2176"/>
    <w:rsid w:val="002C317D"/>
    <w:rsid w:val="002C41B1"/>
    <w:rsid w:val="002E28B3"/>
    <w:rsid w:val="00300BF3"/>
    <w:rsid w:val="00311548"/>
    <w:rsid w:val="00314F10"/>
    <w:rsid w:val="00315E18"/>
    <w:rsid w:val="003243D5"/>
    <w:rsid w:val="00332095"/>
    <w:rsid w:val="003332A3"/>
    <w:rsid w:val="0033439A"/>
    <w:rsid w:val="00334DBE"/>
    <w:rsid w:val="0033511D"/>
    <w:rsid w:val="003362D4"/>
    <w:rsid w:val="00344E3B"/>
    <w:rsid w:val="00345B4A"/>
    <w:rsid w:val="0035032C"/>
    <w:rsid w:val="003633CA"/>
    <w:rsid w:val="00366330"/>
    <w:rsid w:val="00366410"/>
    <w:rsid w:val="0037759C"/>
    <w:rsid w:val="00383484"/>
    <w:rsid w:val="00385AB7"/>
    <w:rsid w:val="003A1E7E"/>
    <w:rsid w:val="003B07E6"/>
    <w:rsid w:val="003D7146"/>
    <w:rsid w:val="003F3040"/>
    <w:rsid w:val="003F354A"/>
    <w:rsid w:val="00421BE7"/>
    <w:rsid w:val="00426468"/>
    <w:rsid w:val="00432E41"/>
    <w:rsid w:val="004519BE"/>
    <w:rsid w:val="00457681"/>
    <w:rsid w:val="00472C2F"/>
    <w:rsid w:val="004828A6"/>
    <w:rsid w:val="004840CF"/>
    <w:rsid w:val="004A6A0A"/>
    <w:rsid w:val="004C53AB"/>
    <w:rsid w:val="004E27C5"/>
    <w:rsid w:val="004E2F8C"/>
    <w:rsid w:val="004E7163"/>
    <w:rsid w:val="00516C87"/>
    <w:rsid w:val="00521F4B"/>
    <w:rsid w:val="005264B6"/>
    <w:rsid w:val="00531B12"/>
    <w:rsid w:val="00535728"/>
    <w:rsid w:val="00561AC4"/>
    <w:rsid w:val="00574D3F"/>
    <w:rsid w:val="00577194"/>
    <w:rsid w:val="005803AC"/>
    <w:rsid w:val="0058115C"/>
    <w:rsid w:val="00592DEF"/>
    <w:rsid w:val="00593EC6"/>
    <w:rsid w:val="005B1EBE"/>
    <w:rsid w:val="005B46BC"/>
    <w:rsid w:val="005B6DF3"/>
    <w:rsid w:val="005E1A60"/>
    <w:rsid w:val="005F1C45"/>
    <w:rsid w:val="005F4A95"/>
    <w:rsid w:val="005F6696"/>
    <w:rsid w:val="006006D5"/>
    <w:rsid w:val="006074AF"/>
    <w:rsid w:val="006411E7"/>
    <w:rsid w:val="00641CA3"/>
    <w:rsid w:val="006457FD"/>
    <w:rsid w:val="00653683"/>
    <w:rsid w:val="00666BC8"/>
    <w:rsid w:val="006837B5"/>
    <w:rsid w:val="00687538"/>
    <w:rsid w:val="00697794"/>
    <w:rsid w:val="006A5B16"/>
    <w:rsid w:val="006B0849"/>
    <w:rsid w:val="006B4EA0"/>
    <w:rsid w:val="006E5AD2"/>
    <w:rsid w:val="006F6EDC"/>
    <w:rsid w:val="00701EBF"/>
    <w:rsid w:val="00715FCD"/>
    <w:rsid w:val="00716557"/>
    <w:rsid w:val="00722693"/>
    <w:rsid w:val="00727918"/>
    <w:rsid w:val="00750BE2"/>
    <w:rsid w:val="00775AE7"/>
    <w:rsid w:val="007939A4"/>
    <w:rsid w:val="007A4054"/>
    <w:rsid w:val="007C5C44"/>
    <w:rsid w:val="007D0761"/>
    <w:rsid w:val="007D0BB9"/>
    <w:rsid w:val="007D1067"/>
    <w:rsid w:val="007D6B27"/>
    <w:rsid w:val="007E0BA0"/>
    <w:rsid w:val="007F1659"/>
    <w:rsid w:val="00804037"/>
    <w:rsid w:val="00851D14"/>
    <w:rsid w:val="00854310"/>
    <w:rsid w:val="00862899"/>
    <w:rsid w:val="00895E2A"/>
    <w:rsid w:val="008A5890"/>
    <w:rsid w:val="008B4A26"/>
    <w:rsid w:val="008C68BF"/>
    <w:rsid w:val="008C7869"/>
    <w:rsid w:val="008D60F0"/>
    <w:rsid w:val="008E0BCF"/>
    <w:rsid w:val="008F22EF"/>
    <w:rsid w:val="00901EE5"/>
    <w:rsid w:val="0092435F"/>
    <w:rsid w:val="00934945"/>
    <w:rsid w:val="00934F11"/>
    <w:rsid w:val="00940432"/>
    <w:rsid w:val="00943212"/>
    <w:rsid w:val="00945AE8"/>
    <w:rsid w:val="009551AB"/>
    <w:rsid w:val="0095688A"/>
    <w:rsid w:val="009635B7"/>
    <w:rsid w:val="009752A7"/>
    <w:rsid w:val="00976C51"/>
    <w:rsid w:val="00980786"/>
    <w:rsid w:val="00990EE1"/>
    <w:rsid w:val="009C3487"/>
    <w:rsid w:val="009D18EF"/>
    <w:rsid w:val="009F6525"/>
    <w:rsid w:val="00A03206"/>
    <w:rsid w:val="00A110A3"/>
    <w:rsid w:val="00A2350C"/>
    <w:rsid w:val="00A244A4"/>
    <w:rsid w:val="00A4122C"/>
    <w:rsid w:val="00A50694"/>
    <w:rsid w:val="00A52748"/>
    <w:rsid w:val="00A56BF8"/>
    <w:rsid w:val="00A705B1"/>
    <w:rsid w:val="00A822CE"/>
    <w:rsid w:val="00A94807"/>
    <w:rsid w:val="00AB7A04"/>
    <w:rsid w:val="00AD4FB4"/>
    <w:rsid w:val="00AE102F"/>
    <w:rsid w:val="00AE64DF"/>
    <w:rsid w:val="00B05144"/>
    <w:rsid w:val="00B06253"/>
    <w:rsid w:val="00B15EDD"/>
    <w:rsid w:val="00B24AE4"/>
    <w:rsid w:val="00B34039"/>
    <w:rsid w:val="00B50B81"/>
    <w:rsid w:val="00B67CCE"/>
    <w:rsid w:val="00B71BEE"/>
    <w:rsid w:val="00B75F7E"/>
    <w:rsid w:val="00B7610F"/>
    <w:rsid w:val="00B8156D"/>
    <w:rsid w:val="00B906C7"/>
    <w:rsid w:val="00BB4676"/>
    <w:rsid w:val="00BC3F36"/>
    <w:rsid w:val="00BC418F"/>
    <w:rsid w:val="00BD7868"/>
    <w:rsid w:val="00BE2913"/>
    <w:rsid w:val="00BE58A1"/>
    <w:rsid w:val="00BE5D77"/>
    <w:rsid w:val="00BF36EA"/>
    <w:rsid w:val="00BF69AD"/>
    <w:rsid w:val="00C16FC5"/>
    <w:rsid w:val="00C234DC"/>
    <w:rsid w:val="00C2370F"/>
    <w:rsid w:val="00C266C2"/>
    <w:rsid w:val="00C329D5"/>
    <w:rsid w:val="00C41610"/>
    <w:rsid w:val="00C50E08"/>
    <w:rsid w:val="00C57631"/>
    <w:rsid w:val="00C90CA2"/>
    <w:rsid w:val="00CA57E8"/>
    <w:rsid w:val="00CB20D8"/>
    <w:rsid w:val="00CC3A38"/>
    <w:rsid w:val="00CC6BAE"/>
    <w:rsid w:val="00CD6ADC"/>
    <w:rsid w:val="00CE00C4"/>
    <w:rsid w:val="00CE3B7B"/>
    <w:rsid w:val="00CF650E"/>
    <w:rsid w:val="00D03817"/>
    <w:rsid w:val="00D0634F"/>
    <w:rsid w:val="00D063A1"/>
    <w:rsid w:val="00D3156E"/>
    <w:rsid w:val="00D35482"/>
    <w:rsid w:val="00D3718A"/>
    <w:rsid w:val="00D45B51"/>
    <w:rsid w:val="00D533C8"/>
    <w:rsid w:val="00D9637E"/>
    <w:rsid w:val="00DB1C0A"/>
    <w:rsid w:val="00DC13AA"/>
    <w:rsid w:val="00DE0F72"/>
    <w:rsid w:val="00DE79C4"/>
    <w:rsid w:val="00E07097"/>
    <w:rsid w:val="00E133F2"/>
    <w:rsid w:val="00E42EAE"/>
    <w:rsid w:val="00E4365E"/>
    <w:rsid w:val="00E46AC7"/>
    <w:rsid w:val="00E91773"/>
    <w:rsid w:val="00E92579"/>
    <w:rsid w:val="00EA422E"/>
    <w:rsid w:val="00EA78DC"/>
    <w:rsid w:val="00EB2785"/>
    <w:rsid w:val="00ED1A3D"/>
    <w:rsid w:val="00EE4134"/>
    <w:rsid w:val="00EE7772"/>
    <w:rsid w:val="00F03BD1"/>
    <w:rsid w:val="00F45400"/>
    <w:rsid w:val="00F6093A"/>
    <w:rsid w:val="00F6214A"/>
    <w:rsid w:val="00F62240"/>
    <w:rsid w:val="00F63786"/>
    <w:rsid w:val="00F6384F"/>
    <w:rsid w:val="00F85EB2"/>
    <w:rsid w:val="00FB293A"/>
    <w:rsid w:val="00FB29A3"/>
    <w:rsid w:val="00FD01A3"/>
    <w:rsid w:val="00FD163D"/>
    <w:rsid w:val="00FD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F9DB8"/>
  <w15:chartTrackingRefBased/>
  <w15:docId w15:val="{9436E079-C950-4AEE-AC0D-F808E4C6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9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3487"/>
  </w:style>
  <w:style w:type="paragraph" w:styleId="Piedepgina">
    <w:name w:val="footer"/>
    <w:basedOn w:val="Normal"/>
    <w:link w:val="Piedepgina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3487"/>
  </w:style>
  <w:style w:type="paragraph" w:styleId="Prrafodelista">
    <w:name w:val="List Paragraph"/>
    <w:basedOn w:val="Normal"/>
    <w:uiPriority w:val="34"/>
    <w:qFormat/>
    <w:rsid w:val="009C348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1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5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8EE5B-66E6-44DC-97E9-BDD197705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662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de Ventas</dc:creator>
  <cp:keywords/>
  <dc:description/>
  <cp:lastModifiedBy>ANTHONNY ALEXANDER MONTERO AGUILAR</cp:lastModifiedBy>
  <cp:revision>43</cp:revision>
  <cp:lastPrinted>2023-10-21T20:52:00Z</cp:lastPrinted>
  <dcterms:created xsi:type="dcterms:W3CDTF">2022-12-15T22:55:00Z</dcterms:created>
  <dcterms:modified xsi:type="dcterms:W3CDTF">2023-11-06T17:55:00Z</dcterms:modified>
</cp:coreProperties>
</file>