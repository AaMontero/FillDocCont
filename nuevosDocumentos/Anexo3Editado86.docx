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QTQuito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86</w:t>
      </w:r>
    </w:p>
    <w:p w14:paraId="2AACD811" w14:textId="208C2FEA" w:rsidR="00D9637E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ANTHONNY ALEXANDER MONTERO AGUILAR</w:t>
      </w:r>
    </w:p>
    <w:p w14:paraId="5F151FCE" w14:textId="77777777" w:rsidR="00722693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6C3CB11E" w:rsidR="009C3487" w:rsidRPr="003F3040" w:rsidRDefault="009C3487" w:rsidP="00CC6BAE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ANTHONNY ALEXANDER MONTERO AGUILAR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1716925365</w:t>
      </w:r>
      <w:r w:rsidR="00722693">
        <w:rPr>
          <w:rFonts w:cstheme="minorHAnsi"/>
          <w:b/>
          <w:bCs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95688A">
        <w:rPr>
          <w:sz w:val="24"/>
          <w:szCs w:val="24"/>
          <w:lang w:val="es-EC"/>
        </w:rPr>
        <w:t>QORY LOYALTY</w:t>
      </w:r>
      <w:r w:rsidR="00CC6BAE" w:rsidRPr="006F71E8">
        <w:rPr>
          <w:sz w:val="24"/>
          <w:szCs w:val="24"/>
          <w:lang w:val="es-EC"/>
        </w:rPr>
        <w:t>DMC TRAVEL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0AA50511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3C67E4C1" w:rsidR="00851D14" w:rsidRPr="009635B7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16. BONO DE HOSPEDAJE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3 Noches 2 Días para 06 personas. Previo pago de Impuestos. Uso exclusivo en departamentos de la compañía. No incluye ningún tipo de alimentación</w:t>
      </w:r>
    </w:p>
    <w:p w14:paraId="2CDB2EC5" w14:textId="12725B5A" w:rsidR="004A6A0A" w:rsidRPr="00CA57E8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17. BONO DE HOSPEDAJE INTERNACIONAL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4 Noches 5 Días para 05 personas. Previo pago de Impuestos, si incluye alimentación. PREVIA RESERVA. Destino: Cancún - México </w:t>
      </w:r>
    </w:p>
    <w:p w14:paraId="0EB548DB" w14:textId="77777777" w:rsidR="00B906C7" w:rsidRDefault="00B906C7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78814EEB" w14:textId="3B86EB3A" w:rsidR="00851D14" w:rsidRPr="005264B6" w:rsidRDefault="00851D1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  <w:sectPr w:rsidR="00851D14" w:rsidRPr="005264B6" w:rsidSect="0092435F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</w:p>
    <w:p w14:paraId="3E7F8BFA" w14:textId="77777777" w:rsidR="00D063A1" w:rsidRPr="00A705B1" w:rsidRDefault="00D063A1" w:rsidP="004840CF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bookmarkStart w:id="6" w:name="_Hlk94883462"/>
    </w:p>
    <w:bookmarkEnd w:id="6"/>
    <w:p w14:paraId="336AF3B5" w14:textId="02722C91" w:rsidR="00801F29" w:rsidRDefault="00801F2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0801E446" w14:textId="71246DF8" w:rsidR="00801F29" w:rsidRDefault="00CE51B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6A5B16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ANTHONNY ALEXANDER MONTERO AGUILAR</w:t>
                            </w:r>
                            <w:r w:rsidRPr="006A5B1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 xml:space="preserve"> N°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1716925365</w:t>
                            </w:r>
                          </w:p>
                          <w:p w14:paraId="13344262" w14:textId="77777777" w:rsidR="00CE51B9" w:rsidRDefault="00CE51B9" w:rsidP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6A5B16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ANTHONNY ALEXANDER MONTERO AGUILAR</w:t>
                      </w:r>
                      <w:r w:rsidRPr="006A5B1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br/>
                        <w:t xml:space="preserve"> N°</w:t>
                      </w: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1716925365</w:t>
                      </w:r>
                    </w:p>
                    <w:p w14:paraId="13344262" w14:textId="77777777" w:rsidR="00CE51B9" w:rsidRDefault="00CE51B9" w:rsidP="00CE51B9"/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6A5B16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6A5B16" w:rsidSect="00BE2913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F0E5" w14:textId="77777777" w:rsidR="00BF07CA" w:rsidRDefault="00BF07CA" w:rsidP="009C3487">
      <w:pPr>
        <w:spacing w:after="0" w:line="240" w:lineRule="auto"/>
      </w:pPr>
      <w:r>
        <w:separator/>
      </w:r>
    </w:p>
  </w:endnote>
  <w:endnote w:type="continuationSeparator" w:id="0">
    <w:p w14:paraId="1AD937BC" w14:textId="77777777" w:rsidR="00BF07CA" w:rsidRDefault="00BF07CA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EC477" w14:textId="77777777" w:rsidR="00BF07CA" w:rsidRDefault="00BF07CA" w:rsidP="009C3487">
      <w:pPr>
        <w:spacing w:after="0" w:line="240" w:lineRule="auto"/>
      </w:pPr>
      <w:r>
        <w:separator/>
      </w:r>
    </w:p>
  </w:footnote>
  <w:footnote w:type="continuationSeparator" w:id="0">
    <w:p w14:paraId="4B3D528D" w14:textId="77777777" w:rsidR="00BF07CA" w:rsidRDefault="00BF07CA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4" w:author="Wagner Cevallos S." w:date="2022-12-14T18:21:00Z">
      <w:r w:rsidRPr="00703F1D">
        <w:rPr>
          <w:b/>
          <w:bCs/>
          <w:noProof/>
          <w:rPrChange w:id="5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355884625" name="Imagen 35588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74A6E"/>
    <w:rsid w:val="001A247C"/>
    <w:rsid w:val="001C7BFA"/>
    <w:rsid w:val="001D35C1"/>
    <w:rsid w:val="001E4716"/>
    <w:rsid w:val="00200B8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7146"/>
    <w:rsid w:val="003F3040"/>
    <w:rsid w:val="003F354A"/>
    <w:rsid w:val="00421BE7"/>
    <w:rsid w:val="00426468"/>
    <w:rsid w:val="00432E41"/>
    <w:rsid w:val="004519BE"/>
    <w:rsid w:val="00457681"/>
    <w:rsid w:val="00472C2F"/>
    <w:rsid w:val="004828A6"/>
    <w:rsid w:val="004840CF"/>
    <w:rsid w:val="004A6A0A"/>
    <w:rsid w:val="004C53AB"/>
    <w:rsid w:val="004E27C5"/>
    <w:rsid w:val="004E2F8C"/>
    <w:rsid w:val="004E7163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B1EBE"/>
    <w:rsid w:val="005B46BC"/>
    <w:rsid w:val="005B6DF3"/>
    <w:rsid w:val="005E1A60"/>
    <w:rsid w:val="005F1C45"/>
    <w:rsid w:val="005F4A95"/>
    <w:rsid w:val="005F6696"/>
    <w:rsid w:val="006006D5"/>
    <w:rsid w:val="006074AF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35B7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3156E"/>
    <w:rsid w:val="00D35482"/>
    <w:rsid w:val="00D3718A"/>
    <w:rsid w:val="00D45B51"/>
    <w:rsid w:val="00D533C8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422E"/>
    <w:rsid w:val="00EA78DC"/>
    <w:rsid w:val="00EB2785"/>
    <w:rsid w:val="00ED1A3D"/>
    <w:rsid w:val="00EE4134"/>
    <w:rsid w:val="00EE7772"/>
    <w:rsid w:val="00F03BD1"/>
    <w:rsid w:val="00F45400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46</cp:revision>
  <cp:lastPrinted>2023-10-21T20:52:00Z</cp:lastPrinted>
  <dcterms:created xsi:type="dcterms:W3CDTF">2022-12-15T22:55:00Z</dcterms:created>
  <dcterms:modified xsi:type="dcterms:W3CDTF">2023-11-07T14:37:00Z</dcterms:modified>
</cp:coreProperties>
</file>