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145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16. BONO DE HOSPEDAJE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3 Noches 2 Días para 06 personas. Previo pago de Impuestos. Uso exclusivo en departamentos de la compañía. No incluye ningún tipo de alimentación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17. BONO DE HOSPEDAJE INTERNACIONAL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4 Noches 5 Días para 05 personas. Previo pago de Impuestos, si incluye alimentación. PREVIA RESERVA. Destino: Cancún - México </w:t>
      </w: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bookmarkEnd w:id="6"/>
    <w:p w14:paraId="336AF3B5" w14:textId="02722C91" w:rsidR="00801F29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801E446" w14:textId="71246DF8" w:rsidR="00801F29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6A5B16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6A5B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N°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Default="00CE51B9" w:rsidP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6A5B16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6A5B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N°</w:t>
                      </w: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Default="00CE51B9" w:rsidP="00CE51B9"/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6A5B16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F0E5" w14:textId="77777777" w:rsidR="00BF07CA" w:rsidRDefault="00BF07CA" w:rsidP="009C3487">
      <w:pPr>
        <w:spacing w:after="0" w:line="240" w:lineRule="auto"/>
      </w:pPr>
      <w:r>
        <w:separator/>
      </w:r>
    </w:p>
  </w:endnote>
  <w:endnote w:type="continuationSeparator" w:id="0">
    <w:p w14:paraId="1AD937BC" w14:textId="77777777" w:rsidR="00BF07CA" w:rsidRDefault="00BF07C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477" w14:textId="77777777" w:rsidR="00BF07CA" w:rsidRDefault="00BF07CA" w:rsidP="009C3487">
      <w:pPr>
        <w:spacing w:after="0" w:line="240" w:lineRule="auto"/>
      </w:pPr>
      <w:r>
        <w:separator/>
      </w:r>
    </w:p>
  </w:footnote>
  <w:footnote w:type="continuationSeparator" w:id="0">
    <w:p w14:paraId="4B3D528D" w14:textId="77777777" w:rsidR="00BF07CA" w:rsidRDefault="00BF07C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46</cp:revision>
  <cp:lastPrinted>2023-10-21T20:52:00Z</cp:lastPrinted>
  <dcterms:created xsi:type="dcterms:W3CDTF">2022-12-15T22:55:00Z</dcterms:created>
  <dcterms:modified xsi:type="dcterms:W3CDTF">2023-11-07T14:37:00Z</dcterms:modified>
</cp:coreProperties>
</file>